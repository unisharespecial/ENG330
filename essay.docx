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01F" w:rsidRPr="00B96D16" w:rsidRDefault="003728B7" w:rsidP="008C6171">
      <w:pPr>
        <w:spacing w:line="240" w:lineRule="auto"/>
        <w:rPr>
          <w:rFonts w:ascii="Times New Roman" w:hAnsi="Times New Roman" w:cs="Times New Roman"/>
          <w:shd w:val="clear" w:color="auto" w:fill="FAFAFA"/>
          <w:lang w:val="en-US"/>
        </w:rPr>
      </w:pPr>
      <w:r w:rsidRPr="00B96D16">
        <w:rPr>
          <w:rFonts w:ascii="Times New Roman" w:hAnsi="Times New Roman" w:cs="Times New Roman"/>
          <w:b/>
          <w:bCs/>
          <w:shd w:val="clear" w:color="auto" w:fill="FAFAFA"/>
          <w:lang w:val="en-US"/>
        </w:rPr>
        <w:t>Nowadays, food has become easier to prepare. Has this change improved the way people live? Use specific reasons and examples to support your answer.</w:t>
      </w:r>
      <w:r w:rsidRPr="00B96D16">
        <w:rPr>
          <w:rFonts w:ascii="Times New Roman" w:hAnsi="Times New Roman" w:cs="Times New Roman"/>
          <w:lang w:val="en-US"/>
        </w:rPr>
        <w:br/>
      </w:r>
      <w:r w:rsidRPr="00B96D16">
        <w:rPr>
          <w:rFonts w:ascii="Times New Roman" w:hAnsi="Times New Roman" w:cs="Times New Roman"/>
          <w:lang w:val="en-US"/>
        </w:rPr>
        <w:br/>
      </w:r>
      <w:r w:rsidRPr="00B96D16">
        <w:rPr>
          <w:rFonts w:ascii="Times New Roman" w:hAnsi="Times New Roman" w:cs="Times New Roman"/>
          <w:shd w:val="clear" w:color="auto" w:fill="FAFAFA"/>
          <w:lang w:val="en-US"/>
        </w:rPr>
        <w:t>Food is one of living fundamentals for people. With present technology, food can be easily prepared. I believe that this change does affect people by improving their live because it allows us to save time, get convenience and save money and energy.</w:t>
      </w:r>
      <w:r w:rsidRPr="00B96D16">
        <w:rPr>
          <w:rFonts w:ascii="Times New Roman" w:hAnsi="Times New Roman" w:cs="Times New Roman"/>
          <w:lang w:val="en-US"/>
        </w:rPr>
        <w:br/>
      </w:r>
      <w:r w:rsidRPr="00B96D16">
        <w:rPr>
          <w:rFonts w:ascii="Times New Roman" w:hAnsi="Times New Roman" w:cs="Times New Roman"/>
          <w:lang w:val="en-US"/>
        </w:rPr>
        <w:br/>
      </w:r>
      <w:r w:rsidRPr="00B96D16">
        <w:rPr>
          <w:rFonts w:ascii="Times New Roman" w:hAnsi="Times New Roman" w:cs="Times New Roman"/>
          <w:shd w:val="clear" w:color="auto" w:fill="FAFAFA"/>
          <w:lang w:val="en-US"/>
        </w:rPr>
        <w:t>To begin with, easy-to-prepare food can save time so that we can spend it on other important things. Not only individuals that gain from this change, but also our world and society. For example, student is affected by having more time concentrating on study, which results in creating future quality adults for society.</w:t>
      </w:r>
      <w:r w:rsidRPr="00B96D16">
        <w:rPr>
          <w:rFonts w:ascii="Times New Roman" w:hAnsi="Times New Roman" w:cs="Times New Roman"/>
          <w:lang w:val="en-US"/>
        </w:rPr>
        <w:br/>
      </w:r>
      <w:r w:rsidRPr="00B96D16">
        <w:rPr>
          <w:rFonts w:ascii="Times New Roman" w:hAnsi="Times New Roman" w:cs="Times New Roman"/>
          <w:lang w:val="en-US"/>
        </w:rPr>
        <w:br/>
      </w:r>
      <w:r w:rsidRPr="00B96D16">
        <w:rPr>
          <w:rFonts w:ascii="Times New Roman" w:hAnsi="Times New Roman" w:cs="Times New Roman"/>
          <w:shd w:val="clear" w:color="auto" w:fill="FAFAFA"/>
          <w:lang w:val="en-US"/>
        </w:rPr>
        <w:t>Besides, this change has brought the convenience to people who prefer staying home. For example, most easy-to-prepare food was made to keep for long time. As a result, people do not have to eat outside such as restaurant because they easily cook from food in their stock.</w:t>
      </w:r>
      <w:r w:rsidRPr="00B96D16">
        <w:rPr>
          <w:rStyle w:val="apple-converted-space"/>
          <w:rFonts w:ascii="Times New Roman" w:hAnsi="Times New Roman" w:cs="Times New Roman"/>
          <w:shd w:val="clear" w:color="auto" w:fill="FAFAFA"/>
          <w:lang w:val="en-US"/>
        </w:rPr>
        <w:t> </w:t>
      </w:r>
      <w:r w:rsidRPr="00B96D16">
        <w:rPr>
          <w:rFonts w:ascii="Times New Roman" w:hAnsi="Times New Roman" w:cs="Times New Roman"/>
          <w:lang w:val="en-US"/>
        </w:rPr>
        <w:br/>
      </w:r>
      <w:r w:rsidRPr="00B96D16">
        <w:rPr>
          <w:rFonts w:ascii="Times New Roman" w:hAnsi="Times New Roman" w:cs="Times New Roman"/>
          <w:lang w:val="en-US"/>
        </w:rPr>
        <w:br/>
      </w:r>
      <w:r w:rsidRPr="00B96D16">
        <w:rPr>
          <w:rFonts w:ascii="Times New Roman" w:hAnsi="Times New Roman" w:cs="Times New Roman"/>
          <w:shd w:val="clear" w:color="auto" w:fill="FAFAFA"/>
          <w:lang w:val="en-US"/>
        </w:rPr>
        <w:t xml:space="preserve">Finally, another reason is that time and energy can be saved. Most of </w:t>
      </w:r>
      <w:proofErr w:type="gramStart"/>
      <w:r w:rsidRPr="00B96D16">
        <w:rPr>
          <w:rFonts w:ascii="Times New Roman" w:hAnsi="Times New Roman" w:cs="Times New Roman"/>
          <w:shd w:val="clear" w:color="auto" w:fill="FAFAFA"/>
          <w:lang w:val="en-US"/>
        </w:rPr>
        <w:t>this kind of food are</w:t>
      </w:r>
      <w:proofErr w:type="gramEnd"/>
      <w:r w:rsidRPr="00B96D16">
        <w:rPr>
          <w:rFonts w:ascii="Times New Roman" w:hAnsi="Times New Roman" w:cs="Times New Roman"/>
          <w:shd w:val="clear" w:color="auto" w:fill="FAFAFA"/>
          <w:lang w:val="en-US"/>
        </w:rPr>
        <w:t xml:space="preserve"> not required for much energy such as gas in preparing. Therefore, only </w:t>
      </w:r>
      <w:proofErr w:type="gramStart"/>
      <w:r w:rsidRPr="00B96D16">
        <w:rPr>
          <w:rFonts w:ascii="Times New Roman" w:hAnsi="Times New Roman" w:cs="Times New Roman"/>
          <w:shd w:val="clear" w:color="auto" w:fill="FAFAFA"/>
          <w:lang w:val="en-US"/>
        </w:rPr>
        <w:t>a few energy</w:t>
      </w:r>
      <w:proofErr w:type="gramEnd"/>
      <w:r w:rsidRPr="00B96D16">
        <w:rPr>
          <w:rFonts w:ascii="Times New Roman" w:hAnsi="Times New Roman" w:cs="Times New Roman"/>
          <w:shd w:val="clear" w:color="auto" w:fill="FAFAFA"/>
          <w:lang w:val="en-US"/>
        </w:rPr>
        <w:t xml:space="preserve"> is used and it can reduce the expense on cooking energy.</w:t>
      </w:r>
      <w:r w:rsidRPr="00B96D16">
        <w:rPr>
          <w:rStyle w:val="apple-converted-space"/>
          <w:rFonts w:ascii="Times New Roman" w:hAnsi="Times New Roman" w:cs="Times New Roman"/>
          <w:shd w:val="clear" w:color="auto" w:fill="FAFAFA"/>
          <w:lang w:val="en-US"/>
        </w:rPr>
        <w:t> </w:t>
      </w:r>
      <w:r w:rsidRPr="00B96D16">
        <w:rPr>
          <w:rFonts w:ascii="Times New Roman" w:hAnsi="Times New Roman" w:cs="Times New Roman"/>
          <w:lang w:val="en-US"/>
        </w:rPr>
        <w:br/>
      </w:r>
      <w:r w:rsidRPr="00B96D16">
        <w:rPr>
          <w:rFonts w:ascii="Times New Roman" w:hAnsi="Times New Roman" w:cs="Times New Roman"/>
          <w:shd w:val="clear" w:color="auto" w:fill="FAFAFA"/>
          <w:lang w:val="en-US"/>
        </w:rPr>
        <w:t>Moreover, its convenience may make less people eat outside and make them save money for the expense on transportation and price of eating outside that is usually higher than cooking at home.</w:t>
      </w:r>
      <w:r w:rsidRPr="00B96D16">
        <w:rPr>
          <w:rFonts w:ascii="Times New Roman" w:hAnsi="Times New Roman" w:cs="Times New Roman"/>
          <w:lang w:val="en-US"/>
        </w:rPr>
        <w:br/>
      </w:r>
      <w:r w:rsidRPr="00B96D16">
        <w:rPr>
          <w:rFonts w:ascii="Times New Roman" w:hAnsi="Times New Roman" w:cs="Times New Roman"/>
          <w:lang w:val="en-US"/>
        </w:rPr>
        <w:br/>
      </w:r>
      <w:r w:rsidRPr="00B96D16">
        <w:rPr>
          <w:rFonts w:ascii="Times New Roman" w:hAnsi="Times New Roman" w:cs="Times New Roman"/>
          <w:shd w:val="clear" w:color="auto" w:fill="FAFAFA"/>
          <w:lang w:val="en-US"/>
        </w:rPr>
        <w:t>There are many changes occurring in our society. Although some changes are not good for people, in my view, food change eases and results in a convenient the way people live.</w:t>
      </w:r>
    </w:p>
    <w:p w:rsidR="003728B7" w:rsidRPr="00B96D16" w:rsidRDefault="003728B7" w:rsidP="008C6171">
      <w:pPr>
        <w:spacing w:line="240" w:lineRule="auto"/>
        <w:rPr>
          <w:rFonts w:ascii="Times New Roman" w:hAnsi="Times New Roman" w:cs="Times New Roman"/>
          <w:shd w:val="clear" w:color="auto" w:fill="FEFEFE"/>
          <w:lang w:val="en-US"/>
        </w:rPr>
      </w:pPr>
      <w:r w:rsidRPr="00B96D16">
        <w:rPr>
          <w:rFonts w:ascii="Times New Roman" w:hAnsi="Times New Roman" w:cs="Times New Roman"/>
          <w:shd w:val="clear" w:color="auto" w:fill="FEFEFE"/>
          <w:lang w:val="en-US"/>
        </w:rPr>
        <w:t>The rapid development of the flourishing society has led to a great change of the cuisine. It is too ludicrous to say that this difference may break the tradition and cause lots of hazardous diseases. Actually, this advance has improved the life style of people a lot for the three main reasons.</w:t>
      </w:r>
      <w:r w:rsidRPr="00B96D16">
        <w:rPr>
          <w:rFonts w:ascii="Times New Roman" w:hAnsi="Times New Roman" w:cs="Times New Roman"/>
          <w:lang w:val="en-US"/>
        </w:rPr>
        <w:br/>
      </w:r>
      <w:r w:rsidRPr="00B96D16">
        <w:rPr>
          <w:rFonts w:ascii="Times New Roman" w:hAnsi="Times New Roman" w:cs="Times New Roman"/>
          <w:lang w:val="en-US"/>
        </w:rPr>
        <w:br/>
      </w:r>
      <w:r w:rsidRPr="00B96D16">
        <w:rPr>
          <w:rFonts w:ascii="Times New Roman" w:hAnsi="Times New Roman" w:cs="Times New Roman"/>
          <w:shd w:val="clear" w:color="auto" w:fill="FEFEFE"/>
          <w:lang w:val="en-US"/>
        </w:rPr>
        <w:t>First and foremost, preparing food simply can save lots of valuable time. The bulk of people are usually busy working and studying, so they do not have time for recreation. Prepackaged food is the most suitable solution to this big problem. You can spend time talking with family and doing sports activities. For instance, I used to prepare food for a party. Unfortunately, the gas stove run out of energy, then I felt really sorry for that incident. Everything would have been better if I had bought precooked food. What's more, the easy style of cooking is extremely beneficial to the restaurant because the eaters do not need to wait for long time to have their meals. This advantage also helps the chefs to earn lots of money.</w:t>
      </w:r>
      <w:r w:rsidRPr="00B96D16">
        <w:rPr>
          <w:rFonts w:ascii="Times New Roman" w:hAnsi="Times New Roman" w:cs="Times New Roman"/>
          <w:lang w:val="en-US"/>
        </w:rPr>
        <w:br/>
      </w:r>
      <w:r w:rsidRPr="00B96D16">
        <w:rPr>
          <w:rFonts w:ascii="Times New Roman" w:hAnsi="Times New Roman" w:cs="Times New Roman"/>
          <w:lang w:val="en-US"/>
        </w:rPr>
        <w:br/>
      </w:r>
      <w:r w:rsidRPr="00B96D16">
        <w:rPr>
          <w:rFonts w:ascii="Times New Roman" w:hAnsi="Times New Roman" w:cs="Times New Roman"/>
          <w:shd w:val="clear" w:color="auto" w:fill="FEFEFE"/>
          <w:lang w:val="en-US"/>
        </w:rPr>
        <w:t>Secondly, the more easily the food is processed, the happier life is. Some traditional food makes you depressing because of the complicated preparation. Asian women especially put up with a high pressure on cooking. No matter how busy they are, they must prepare food for the whole family. For example, my mother often thinks of what kind of food she should cook for a day. Never does cooking make her comfortable. That is the reason why many people choose fast food or use other machines to help them cook faster. Thus, cooking is no longer a horror and worry.</w:t>
      </w:r>
      <w:r w:rsidRPr="00B96D16">
        <w:rPr>
          <w:rFonts w:ascii="Times New Roman" w:hAnsi="Times New Roman" w:cs="Times New Roman"/>
          <w:lang w:val="en-US"/>
        </w:rPr>
        <w:br/>
      </w:r>
      <w:r w:rsidRPr="00B96D16">
        <w:rPr>
          <w:rFonts w:ascii="Times New Roman" w:hAnsi="Times New Roman" w:cs="Times New Roman"/>
          <w:lang w:val="en-US"/>
        </w:rPr>
        <w:br/>
      </w:r>
      <w:r w:rsidRPr="00B96D16">
        <w:rPr>
          <w:rFonts w:ascii="Times New Roman" w:hAnsi="Times New Roman" w:cs="Times New Roman"/>
          <w:shd w:val="clear" w:color="auto" w:fill="FEFEFE"/>
          <w:lang w:val="en-US"/>
        </w:rPr>
        <w:t>Most importantly, the uncomplicated food preparation enables you to have an access to the new machines. In the past, people regularly wash the dishes on their own, but today they have a dish washer which is totally helpful. Moreover, the refrigerator, oven and blender are virtually the reliable home appliances that may cost you a big amount of money. On the other hand, those help you roast the bread and freeze the fish in a short time. Since then, people have had chance to keep their health and pay attention on their jobs. Furthermore, the advantages of machine drive children and adults to have a liking for food preparation.</w:t>
      </w:r>
      <w:r w:rsidRPr="00B96D16">
        <w:rPr>
          <w:rStyle w:val="apple-converted-space"/>
          <w:rFonts w:ascii="Times New Roman" w:hAnsi="Times New Roman" w:cs="Times New Roman"/>
          <w:shd w:val="clear" w:color="auto" w:fill="FEFEFE"/>
          <w:lang w:val="en-US"/>
        </w:rPr>
        <w:t> </w:t>
      </w:r>
      <w:r w:rsidRPr="00B96D16">
        <w:rPr>
          <w:rFonts w:ascii="Times New Roman" w:hAnsi="Times New Roman" w:cs="Times New Roman"/>
          <w:lang w:val="en-US"/>
        </w:rPr>
        <w:br/>
      </w:r>
      <w:r w:rsidRPr="00B96D16">
        <w:rPr>
          <w:rFonts w:ascii="Times New Roman" w:hAnsi="Times New Roman" w:cs="Times New Roman"/>
          <w:lang w:val="en-US"/>
        </w:rPr>
        <w:br/>
      </w:r>
      <w:r w:rsidRPr="00B96D16">
        <w:rPr>
          <w:rFonts w:ascii="Times New Roman" w:hAnsi="Times New Roman" w:cs="Times New Roman"/>
          <w:shd w:val="clear" w:color="auto" w:fill="FEFEFE"/>
          <w:lang w:val="en-US"/>
        </w:rPr>
        <w:t>Consequently, saving time, having a comfortable life and approaching to new technology are the typical benefits of simple cuisine. Its enormous influence on the daily life is undeniable.</w:t>
      </w:r>
    </w:p>
    <w:p w:rsidR="00222F5A" w:rsidRPr="00B96D16" w:rsidRDefault="00222F5A" w:rsidP="008C6171">
      <w:pPr>
        <w:spacing w:line="240" w:lineRule="auto"/>
        <w:rPr>
          <w:rFonts w:ascii="Times New Roman" w:hAnsi="Times New Roman" w:cs="Times New Roman"/>
          <w:b/>
          <w:shd w:val="clear" w:color="auto" w:fill="FEFEFE"/>
          <w:lang w:val="en-US"/>
        </w:rPr>
      </w:pPr>
      <w:proofErr w:type="gramStart"/>
      <w:r w:rsidRPr="00B96D16">
        <w:rPr>
          <w:rFonts w:ascii="Times New Roman" w:hAnsi="Times New Roman" w:cs="Times New Roman"/>
          <w:b/>
          <w:shd w:val="clear" w:color="auto" w:fill="FEFEFE"/>
          <w:lang w:val="en-US"/>
        </w:rPr>
        <w:lastRenderedPageBreak/>
        <w:t>" When</w:t>
      </w:r>
      <w:proofErr w:type="gramEnd"/>
      <w:r w:rsidRPr="00B96D16">
        <w:rPr>
          <w:rFonts w:ascii="Times New Roman" w:hAnsi="Times New Roman" w:cs="Times New Roman"/>
          <w:b/>
          <w:shd w:val="clear" w:color="auto" w:fill="FEFEFE"/>
          <w:lang w:val="en-US"/>
        </w:rPr>
        <w:t xml:space="preserve"> people succeed, it is because of hard work. Luck has nothing to do with success".</w:t>
      </w:r>
      <w:r w:rsidRPr="00B96D16">
        <w:rPr>
          <w:rFonts w:ascii="Times New Roman" w:hAnsi="Times New Roman" w:cs="Times New Roman"/>
          <w:b/>
          <w:lang w:val="en-US"/>
        </w:rPr>
        <w:br/>
      </w:r>
      <w:r w:rsidRPr="00B96D16">
        <w:rPr>
          <w:rFonts w:ascii="Times New Roman" w:hAnsi="Times New Roman" w:cs="Times New Roman"/>
          <w:b/>
          <w:shd w:val="clear" w:color="auto" w:fill="FEFEFE"/>
          <w:lang w:val="en-US"/>
        </w:rPr>
        <w:t>Do you agree or disagree with quotation above</w:t>
      </w:r>
      <w:proofErr w:type="gramStart"/>
      <w:r w:rsidRPr="00B96D16">
        <w:rPr>
          <w:rFonts w:ascii="Times New Roman" w:hAnsi="Times New Roman" w:cs="Times New Roman"/>
          <w:b/>
          <w:shd w:val="clear" w:color="auto" w:fill="FEFEFE"/>
          <w:lang w:val="en-US"/>
        </w:rPr>
        <w:t>?Use</w:t>
      </w:r>
      <w:proofErr w:type="gramEnd"/>
      <w:r w:rsidRPr="00B96D16">
        <w:rPr>
          <w:rFonts w:ascii="Times New Roman" w:hAnsi="Times New Roman" w:cs="Times New Roman"/>
          <w:b/>
          <w:shd w:val="clear" w:color="auto" w:fill="FEFEFE"/>
          <w:lang w:val="en-US"/>
        </w:rPr>
        <w:t xml:space="preserve"> specific reason and examples to support your opinion.</w:t>
      </w:r>
      <w:r w:rsidRPr="00B96D16">
        <w:rPr>
          <w:rStyle w:val="apple-converted-space"/>
          <w:rFonts w:ascii="Times New Roman" w:hAnsi="Times New Roman" w:cs="Times New Roman"/>
          <w:b/>
          <w:shd w:val="clear" w:color="auto" w:fill="FEFEFE"/>
          <w:lang w:val="en-US"/>
        </w:rPr>
        <w:t> </w:t>
      </w:r>
    </w:p>
    <w:p w:rsidR="003728B7" w:rsidRPr="00B96D16" w:rsidRDefault="00222F5A" w:rsidP="008C6171">
      <w:pPr>
        <w:spacing w:line="240" w:lineRule="auto"/>
        <w:rPr>
          <w:rFonts w:ascii="Times New Roman" w:hAnsi="Times New Roman" w:cs="Times New Roman"/>
          <w:shd w:val="clear" w:color="auto" w:fill="FEFEFE"/>
          <w:lang w:val="en-US"/>
        </w:rPr>
      </w:pPr>
      <w:r w:rsidRPr="00B96D16">
        <w:rPr>
          <w:rFonts w:ascii="Times New Roman" w:hAnsi="Times New Roman" w:cs="Times New Roman"/>
          <w:shd w:val="clear" w:color="auto" w:fill="FEFEFE"/>
          <w:lang w:val="en-US"/>
        </w:rPr>
        <w:t>"Hard</w:t>
      </w:r>
      <w:r w:rsidRPr="00B96D16">
        <w:rPr>
          <w:rStyle w:val="apple-converted-space"/>
          <w:rFonts w:ascii="Times New Roman" w:hAnsi="Times New Roman" w:cs="Times New Roman"/>
          <w:shd w:val="clear" w:color="auto" w:fill="FEFEFE"/>
          <w:lang w:val="en-US"/>
        </w:rPr>
        <w:t> </w:t>
      </w:r>
      <w:r w:rsidRPr="00B96D16">
        <w:rPr>
          <w:rFonts w:ascii="Times New Roman" w:hAnsi="Times New Roman" w:cs="Times New Roman"/>
          <w:lang w:val="en-US"/>
        </w:rPr>
        <w:t>work</w:t>
      </w:r>
      <w:r w:rsidRPr="00B96D16">
        <w:rPr>
          <w:rStyle w:val="apple-converted-space"/>
          <w:rFonts w:ascii="Times New Roman" w:hAnsi="Times New Roman" w:cs="Times New Roman"/>
          <w:shd w:val="clear" w:color="auto" w:fill="FEFEFE"/>
          <w:lang w:val="en-US"/>
        </w:rPr>
        <w:t> </w:t>
      </w:r>
      <w:r w:rsidRPr="00B96D16">
        <w:rPr>
          <w:rFonts w:ascii="Times New Roman" w:hAnsi="Times New Roman" w:cs="Times New Roman"/>
          <w:shd w:val="clear" w:color="auto" w:fill="FEFEFE"/>
          <w:lang w:val="en-US"/>
        </w:rPr>
        <w:t>is the main key to every step of success but luck has also some role to achieve those successes.</w:t>
      </w:r>
      <w:r w:rsidRPr="00B96D16">
        <w:rPr>
          <w:rStyle w:val="apple-converted-space"/>
          <w:rFonts w:ascii="Times New Roman" w:hAnsi="Times New Roman" w:cs="Times New Roman"/>
          <w:shd w:val="clear" w:color="auto" w:fill="FEFEFE"/>
          <w:lang w:val="en-US"/>
        </w:rPr>
        <w:t> </w:t>
      </w:r>
      <w:r w:rsidRPr="00B96D16">
        <w:rPr>
          <w:rFonts w:ascii="Times New Roman" w:hAnsi="Times New Roman" w:cs="Times New Roman"/>
          <w:lang w:val="en-US"/>
        </w:rPr>
        <w:t>So many people in this world work very hard but still do not meet their basic needs</w:t>
      </w:r>
      <w:r w:rsidRPr="00B96D16">
        <w:rPr>
          <w:rFonts w:ascii="Times New Roman" w:hAnsi="Times New Roman" w:cs="Times New Roman"/>
          <w:shd w:val="clear" w:color="auto" w:fill="FEFEFE"/>
          <w:lang w:val="en-US"/>
        </w:rPr>
        <w:t>. They are below the line of poverty and are dying of starvation. From my everyday experience and observation I can totally disagree with the statement. I think people should have good luck also to lead their hard work towards success.</w:t>
      </w:r>
      <w:r w:rsidRPr="00B96D16">
        <w:rPr>
          <w:rFonts w:ascii="Times New Roman" w:hAnsi="Times New Roman" w:cs="Times New Roman"/>
          <w:lang w:val="en-US"/>
        </w:rPr>
        <w:br/>
      </w:r>
      <w:r w:rsidRPr="00B96D16">
        <w:rPr>
          <w:rFonts w:ascii="Times New Roman" w:hAnsi="Times New Roman" w:cs="Times New Roman"/>
          <w:lang w:val="en-US"/>
        </w:rPr>
        <w:br/>
      </w:r>
      <w:r w:rsidRPr="00B96D16">
        <w:rPr>
          <w:rFonts w:ascii="Times New Roman" w:hAnsi="Times New Roman" w:cs="Times New Roman"/>
          <w:shd w:val="clear" w:color="auto" w:fill="FEFEFE"/>
          <w:lang w:val="en-US"/>
        </w:rPr>
        <w:t>At first, I would like to give an example to support my opinion. Famous football player Diego Maradona was nothing more than a good player among his friends, before he found by a coach, playing football amazingly in a ground. Then he took</w:t>
      </w:r>
      <w:r w:rsidRPr="00B96D16">
        <w:rPr>
          <w:rStyle w:val="apple-converted-space"/>
          <w:rFonts w:ascii="Times New Roman" w:hAnsi="Times New Roman" w:cs="Times New Roman"/>
          <w:shd w:val="clear" w:color="auto" w:fill="FEFEFE"/>
          <w:lang w:val="en-US"/>
        </w:rPr>
        <w:t> </w:t>
      </w:r>
      <w:r w:rsidRPr="00B96D16">
        <w:rPr>
          <w:rFonts w:ascii="Times New Roman" w:hAnsi="Times New Roman" w:cs="Times New Roman"/>
          <w:lang w:val="en-US"/>
        </w:rPr>
        <w:t>Maradona</w:t>
      </w:r>
      <w:r w:rsidRPr="00B96D16">
        <w:rPr>
          <w:rStyle w:val="apple-converted-space"/>
          <w:rFonts w:ascii="Times New Roman" w:hAnsi="Times New Roman" w:cs="Times New Roman"/>
          <w:shd w:val="clear" w:color="auto" w:fill="FEFEFE"/>
          <w:lang w:val="en-US"/>
        </w:rPr>
        <w:t> </w:t>
      </w:r>
      <w:r w:rsidRPr="00B96D16">
        <w:rPr>
          <w:rFonts w:ascii="Times New Roman" w:hAnsi="Times New Roman" w:cs="Times New Roman"/>
          <w:shd w:val="clear" w:color="auto" w:fill="FEFEFE"/>
          <w:lang w:val="en-US"/>
        </w:rPr>
        <w:t>and trained him</w:t>
      </w:r>
      <w:r w:rsidRPr="00B96D16">
        <w:rPr>
          <w:rFonts w:ascii="Times New Roman" w:hAnsi="Times New Roman" w:cs="Times New Roman"/>
          <w:lang w:val="en-US"/>
        </w:rPr>
        <w:t>;</w:t>
      </w:r>
      <w:r w:rsidRPr="00B96D16">
        <w:rPr>
          <w:rStyle w:val="apple-converted-space"/>
          <w:rFonts w:ascii="Times New Roman" w:hAnsi="Times New Roman" w:cs="Times New Roman"/>
          <w:shd w:val="clear" w:color="auto" w:fill="FEFEFE"/>
          <w:lang w:val="en-US"/>
        </w:rPr>
        <w:t> </w:t>
      </w:r>
      <w:r w:rsidRPr="00B96D16">
        <w:rPr>
          <w:rFonts w:ascii="Times New Roman" w:hAnsi="Times New Roman" w:cs="Times New Roman"/>
          <w:lang w:val="en-US"/>
        </w:rPr>
        <w:t>later</w:t>
      </w:r>
      <w:r w:rsidRPr="00B96D16">
        <w:rPr>
          <w:rStyle w:val="apple-converted-space"/>
          <w:rFonts w:ascii="Times New Roman" w:hAnsi="Times New Roman" w:cs="Times New Roman"/>
          <w:shd w:val="clear" w:color="auto" w:fill="FEFEFE"/>
          <w:lang w:val="en-US"/>
        </w:rPr>
        <w:t> </w:t>
      </w:r>
      <w:r w:rsidRPr="00B96D16">
        <w:rPr>
          <w:rFonts w:ascii="Times New Roman" w:hAnsi="Times New Roman" w:cs="Times New Roman"/>
          <w:shd w:val="clear" w:color="auto" w:fill="FEFEFE"/>
          <w:lang w:val="en-US"/>
        </w:rPr>
        <w:t xml:space="preserve">he </w:t>
      </w:r>
      <w:proofErr w:type="gramStart"/>
      <w:r w:rsidRPr="00B96D16">
        <w:rPr>
          <w:rFonts w:ascii="Times New Roman" w:hAnsi="Times New Roman" w:cs="Times New Roman"/>
          <w:shd w:val="clear" w:color="auto" w:fill="FEFEFE"/>
          <w:lang w:val="en-US"/>
        </w:rPr>
        <w:t>become</w:t>
      </w:r>
      <w:proofErr w:type="gramEnd"/>
      <w:r w:rsidRPr="00B96D16">
        <w:rPr>
          <w:rStyle w:val="apple-converted-space"/>
          <w:rFonts w:ascii="Times New Roman" w:hAnsi="Times New Roman" w:cs="Times New Roman"/>
          <w:shd w:val="clear" w:color="auto" w:fill="FEFEFE"/>
          <w:lang w:val="en-US"/>
        </w:rPr>
        <w:t> </w:t>
      </w:r>
      <w:r w:rsidRPr="00B96D16">
        <w:rPr>
          <w:rFonts w:ascii="Times New Roman" w:hAnsi="Times New Roman" w:cs="Times New Roman"/>
          <w:lang w:val="en-US"/>
        </w:rPr>
        <w:t>a world</w:t>
      </w:r>
      <w:r w:rsidRPr="00B96D16">
        <w:rPr>
          <w:rStyle w:val="apple-converted-space"/>
          <w:rFonts w:ascii="Times New Roman" w:hAnsi="Times New Roman" w:cs="Times New Roman"/>
          <w:shd w:val="clear" w:color="auto" w:fill="FEFEFE"/>
          <w:lang w:val="en-US"/>
        </w:rPr>
        <w:t> </w:t>
      </w:r>
      <w:r w:rsidRPr="00B96D16">
        <w:rPr>
          <w:rFonts w:ascii="Times New Roman" w:hAnsi="Times New Roman" w:cs="Times New Roman"/>
          <w:shd w:val="clear" w:color="auto" w:fill="FEFEFE"/>
          <w:lang w:val="en-US"/>
        </w:rPr>
        <w:t>champion football player.</w:t>
      </w:r>
      <w:r w:rsidRPr="00B96D16">
        <w:rPr>
          <w:rStyle w:val="apple-converted-space"/>
          <w:rFonts w:ascii="Times New Roman" w:hAnsi="Times New Roman" w:cs="Times New Roman"/>
          <w:shd w:val="clear" w:color="auto" w:fill="FEFEFE"/>
          <w:lang w:val="en-US"/>
        </w:rPr>
        <w:t> </w:t>
      </w:r>
      <w:r w:rsidRPr="00B96D16">
        <w:rPr>
          <w:rFonts w:ascii="Times New Roman" w:hAnsi="Times New Roman" w:cs="Times New Roman"/>
          <w:lang w:val="en-US"/>
        </w:rPr>
        <w:t>So far as I know about him every single person who knows football knows his name.</w:t>
      </w:r>
      <w:r w:rsidRPr="00B96D16">
        <w:rPr>
          <w:rFonts w:ascii="Times New Roman" w:hAnsi="Times New Roman" w:cs="Times New Roman"/>
          <w:shd w:val="clear" w:color="auto" w:fill="FEFEFE"/>
          <w:lang w:val="en-US"/>
        </w:rPr>
        <w:t xml:space="preserve"> This achievement is not only the result of his</w:t>
      </w:r>
      <w:r w:rsidRPr="00B96D16">
        <w:rPr>
          <w:rStyle w:val="apple-converted-space"/>
          <w:rFonts w:ascii="Times New Roman" w:hAnsi="Times New Roman" w:cs="Times New Roman"/>
          <w:shd w:val="clear" w:color="auto" w:fill="FEFEFE"/>
          <w:lang w:val="en-US"/>
        </w:rPr>
        <w:t> </w:t>
      </w:r>
      <w:r w:rsidRPr="00B96D16">
        <w:rPr>
          <w:rFonts w:ascii="Times New Roman" w:hAnsi="Times New Roman" w:cs="Times New Roman"/>
          <w:lang w:val="en-US"/>
        </w:rPr>
        <w:t>hard work; to get found by a coach was</w:t>
      </w:r>
      <w:r w:rsidRPr="00B96D16">
        <w:rPr>
          <w:rStyle w:val="apple-converted-space"/>
          <w:rFonts w:ascii="Times New Roman" w:hAnsi="Times New Roman" w:cs="Times New Roman"/>
          <w:shd w:val="clear" w:color="auto" w:fill="FEFEFE"/>
          <w:lang w:val="en-US"/>
        </w:rPr>
        <w:t> </w:t>
      </w:r>
      <w:r w:rsidRPr="00B96D16">
        <w:rPr>
          <w:rFonts w:ascii="Times New Roman" w:hAnsi="Times New Roman" w:cs="Times New Roman"/>
          <w:shd w:val="clear" w:color="auto" w:fill="FEFEFE"/>
          <w:lang w:val="en-US"/>
        </w:rPr>
        <w:t>his good luck.</w:t>
      </w:r>
      <w:r w:rsidRPr="00B96D16">
        <w:rPr>
          <w:rFonts w:ascii="Times New Roman" w:hAnsi="Times New Roman" w:cs="Times New Roman"/>
          <w:lang w:val="en-US"/>
        </w:rPr>
        <w:br/>
      </w:r>
      <w:r w:rsidRPr="00B96D16">
        <w:rPr>
          <w:rFonts w:ascii="Times New Roman" w:hAnsi="Times New Roman" w:cs="Times New Roman"/>
          <w:lang w:val="en-US"/>
        </w:rPr>
        <w:br/>
      </w:r>
      <w:r w:rsidRPr="00B96D16">
        <w:rPr>
          <w:rFonts w:ascii="Times New Roman" w:hAnsi="Times New Roman" w:cs="Times New Roman"/>
          <w:shd w:val="clear" w:color="auto" w:fill="FEFEFE"/>
          <w:lang w:val="en-US"/>
        </w:rPr>
        <w:t>Furthermore, without hard work it is not possible to find your destination, you should have update</w:t>
      </w:r>
      <w:r w:rsidRPr="00B96D16">
        <w:rPr>
          <w:rFonts w:ascii="Times New Roman" w:hAnsi="Times New Roman" w:cs="Times New Roman"/>
          <w:lang w:val="en-US"/>
        </w:rPr>
        <w:t>d</w:t>
      </w:r>
      <w:r w:rsidRPr="00B96D16">
        <w:rPr>
          <w:rStyle w:val="apple-converted-space"/>
          <w:rFonts w:ascii="Times New Roman" w:hAnsi="Times New Roman" w:cs="Times New Roman"/>
          <w:shd w:val="clear" w:color="auto" w:fill="FEFEFE"/>
          <w:lang w:val="en-US"/>
        </w:rPr>
        <w:t> </w:t>
      </w:r>
      <w:r w:rsidRPr="00B96D16">
        <w:rPr>
          <w:rFonts w:ascii="Times New Roman" w:hAnsi="Times New Roman" w:cs="Times New Roman"/>
          <w:shd w:val="clear" w:color="auto" w:fill="FEFEFE"/>
          <w:lang w:val="en-US"/>
        </w:rPr>
        <w:t>knowledge and skills to finalize your task. It doesn't mean that luck has nothing to do with finding your destination, it brings opportunity and chances for you to show your talent and skills, to express and prove yourself. To illustrate, when I was in college</w:t>
      </w:r>
      <w:r w:rsidRPr="00B96D16">
        <w:rPr>
          <w:rStyle w:val="apple-converted-space"/>
          <w:rFonts w:ascii="Times New Roman" w:hAnsi="Times New Roman" w:cs="Times New Roman"/>
          <w:shd w:val="clear" w:color="auto" w:fill="FEFEFE"/>
          <w:lang w:val="en-US"/>
        </w:rPr>
        <w:t> </w:t>
      </w:r>
      <w:r w:rsidRPr="00B96D16">
        <w:rPr>
          <w:rFonts w:ascii="Times New Roman" w:hAnsi="Times New Roman" w:cs="Times New Roman"/>
          <w:lang w:val="en-US"/>
        </w:rPr>
        <w:t>I</w:t>
      </w:r>
      <w:r w:rsidRPr="00B96D16">
        <w:rPr>
          <w:rStyle w:val="apple-converted-space"/>
          <w:rFonts w:ascii="Times New Roman" w:hAnsi="Times New Roman" w:cs="Times New Roman"/>
          <w:shd w:val="clear" w:color="auto" w:fill="FEFEFE"/>
          <w:lang w:val="en-US"/>
        </w:rPr>
        <w:t> </w:t>
      </w:r>
      <w:r w:rsidRPr="00B96D16">
        <w:rPr>
          <w:rFonts w:ascii="Times New Roman" w:hAnsi="Times New Roman" w:cs="Times New Roman"/>
          <w:shd w:val="clear" w:color="auto" w:fill="FEFEFE"/>
          <w:lang w:val="en-US"/>
        </w:rPr>
        <w:t>had one friend,</w:t>
      </w:r>
      <w:r w:rsidRPr="00B96D16">
        <w:rPr>
          <w:rStyle w:val="apple-converted-space"/>
          <w:rFonts w:ascii="Times New Roman" w:hAnsi="Times New Roman" w:cs="Times New Roman"/>
          <w:shd w:val="clear" w:color="auto" w:fill="FEFEFE"/>
          <w:lang w:val="en-US"/>
        </w:rPr>
        <w:t> </w:t>
      </w:r>
      <w:r w:rsidRPr="00B96D16">
        <w:rPr>
          <w:rFonts w:ascii="Times New Roman" w:hAnsi="Times New Roman" w:cs="Times New Roman"/>
          <w:lang w:val="en-US"/>
        </w:rPr>
        <w:t>(Remove comma)</w:t>
      </w:r>
      <w:r w:rsidRPr="00B96D16">
        <w:rPr>
          <w:rStyle w:val="apple-converted-space"/>
          <w:rFonts w:ascii="Times New Roman" w:hAnsi="Times New Roman" w:cs="Times New Roman"/>
          <w:shd w:val="clear" w:color="auto" w:fill="FEFEFE"/>
          <w:lang w:val="en-US"/>
        </w:rPr>
        <w:t> </w:t>
      </w:r>
      <w:r w:rsidRPr="00B96D16">
        <w:rPr>
          <w:rFonts w:ascii="Times New Roman" w:hAnsi="Times New Roman" w:cs="Times New Roman"/>
          <w:shd w:val="clear" w:color="auto" w:fill="FEFEFE"/>
          <w:lang w:val="en-US"/>
        </w:rPr>
        <w:t>who was very smart, talent</w:t>
      </w:r>
      <w:r w:rsidRPr="00B96D16">
        <w:rPr>
          <w:rFonts w:ascii="Times New Roman" w:hAnsi="Times New Roman" w:cs="Times New Roman"/>
          <w:lang w:val="en-US"/>
        </w:rPr>
        <w:t>ed,</w:t>
      </w:r>
      <w:r w:rsidRPr="00B96D16">
        <w:rPr>
          <w:rStyle w:val="apple-converted-space"/>
          <w:rFonts w:ascii="Times New Roman" w:hAnsi="Times New Roman" w:cs="Times New Roman"/>
          <w:shd w:val="clear" w:color="auto" w:fill="FEFEFE"/>
          <w:lang w:val="en-US"/>
        </w:rPr>
        <w:t> </w:t>
      </w:r>
      <w:r w:rsidRPr="00B96D16">
        <w:rPr>
          <w:rFonts w:ascii="Times New Roman" w:hAnsi="Times New Roman" w:cs="Times New Roman"/>
          <w:shd w:val="clear" w:color="auto" w:fill="FEFEFE"/>
          <w:lang w:val="en-US"/>
        </w:rPr>
        <w:t>and very hard working but he couldn't attempt his final exam because of his cycle accident on the first day of final exam and got late for graduation, but luckly he got chance to work with the professor.</w:t>
      </w:r>
      <w:r w:rsidRPr="00B96D16">
        <w:rPr>
          <w:rStyle w:val="apple-converted-space"/>
          <w:rFonts w:ascii="Times New Roman" w:hAnsi="Times New Roman" w:cs="Times New Roman"/>
          <w:shd w:val="clear" w:color="auto" w:fill="FEFEFE"/>
          <w:lang w:val="en-US"/>
        </w:rPr>
        <w:t> </w:t>
      </w:r>
      <w:r w:rsidRPr="00B96D16">
        <w:rPr>
          <w:rFonts w:ascii="Times New Roman" w:hAnsi="Times New Roman" w:cs="Times New Roman"/>
          <w:lang w:val="en-US"/>
        </w:rPr>
        <w:br/>
      </w:r>
      <w:r w:rsidRPr="00B96D16">
        <w:rPr>
          <w:rFonts w:ascii="Times New Roman" w:hAnsi="Times New Roman" w:cs="Times New Roman"/>
          <w:shd w:val="clear" w:color="auto" w:fill="FEFEFE"/>
          <w:lang w:val="en-US"/>
        </w:rPr>
        <w:t xml:space="preserve">Even being well prepared he couldn't attempt his exam and even without graduation he got chance to work on his professors lab. These ups and downs in his life </w:t>
      </w:r>
      <w:proofErr w:type="gramStart"/>
      <w:r w:rsidRPr="00B96D16">
        <w:rPr>
          <w:rFonts w:ascii="Times New Roman" w:hAnsi="Times New Roman" w:cs="Times New Roman"/>
          <w:shd w:val="clear" w:color="auto" w:fill="FEFEFE"/>
          <w:lang w:val="en-US"/>
        </w:rPr>
        <w:t>is</w:t>
      </w:r>
      <w:proofErr w:type="gramEnd"/>
      <w:r w:rsidRPr="00B96D16">
        <w:rPr>
          <w:rFonts w:ascii="Times New Roman" w:hAnsi="Times New Roman" w:cs="Times New Roman"/>
          <w:shd w:val="clear" w:color="auto" w:fill="FEFEFE"/>
          <w:lang w:val="en-US"/>
        </w:rPr>
        <w:t xml:space="preserve"> not because of his hard work but because of his luck.</w:t>
      </w:r>
      <w:r w:rsidRPr="00B96D16">
        <w:rPr>
          <w:rStyle w:val="apple-converted-space"/>
          <w:rFonts w:ascii="Times New Roman" w:hAnsi="Times New Roman" w:cs="Times New Roman"/>
          <w:shd w:val="clear" w:color="auto" w:fill="FEFEFE"/>
          <w:lang w:val="en-US"/>
        </w:rPr>
        <w:t> </w:t>
      </w:r>
      <w:r w:rsidRPr="00B96D16">
        <w:rPr>
          <w:rFonts w:ascii="Times New Roman" w:hAnsi="Times New Roman" w:cs="Times New Roman"/>
          <w:lang w:val="en-US"/>
        </w:rPr>
        <w:br/>
      </w:r>
      <w:r w:rsidRPr="00B96D16">
        <w:rPr>
          <w:rFonts w:ascii="Times New Roman" w:hAnsi="Times New Roman" w:cs="Times New Roman"/>
          <w:lang w:val="en-US"/>
        </w:rPr>
        <w:br/>
      </w:r>
      <w:r w:rsidRPr="00B96D16">
        <w:rPr>
          <w:rFonts w:ascii="Times New Roman" w:hAnsi="Times New Roman" w:cs="Times New Roman"/>
          <w:shd w:val="clear" w:color="auto" w:fill="FEFEFE"/>
          <w:lang w:val="en-US"/>
        </w:rPr>
        <w:t>Last but not least, luck always influences our success. You can not be always successful on the basis of your hard work.</w:t>
      </w:r>
      <w:r w:rsidRPr="00B96D16">
        <w:rPr>
          <w:rStyle w:val="apple-converted-space"/>
          <w:rFonts w:ascii="Times New Roman" w:hAnsi="Times New Roman" w:cs="Times New Roman"/>
          <w:shd w:val="clear" w:color="auto" w:fill="FEFEFE"/>
          <w:lang w:val="en-US"/>
        </w:rPr>
        <w:t> </w:t>
      </w:r>
      <w:r w:rsidRPr="00B96D16">
        <w:rPr>
          <w:rFonts w:ascii="Times New Roman" w:hAnsi="Times New Roman" w:cs="Times New Roman"/>
          <w:lang w:val="en-US"/>
        </w:rPr>
        <w:t>Y</w:t>
      </w:r>
      <w:r w:rsidRPr="00B96D16">
        <w:rPr>
          <w:rFonts w:ascii="Times New Roman" w:hAnsi="Times New Roman" w:cs="Times New Roman"/>
          <w:shd w:val="clear" w:color="auto" w:fill="FEFEFE"/>
          <w:lang w:val="en-US"/>
        </w:rPr>
        <w:t>our luck shows you the way toward your success and you have to reach there with the help of your hard work. So only hard work is not always the source of success, you need luck to achieve it."</w:t>
      </w:r>
    </w:p>
    <w:p w:rsidR="00222F5A" w:rsidRPr="00B96D16" w:rsidRDefault="00222F5A" w:rsidP="008C6171">
      <w:pPr>
        <w:spacing w:line="240" w:lineRule="auto"/>
        <w:rPr>
          <w:rFonts w:ascii="Times New Roman" w:hAnsi="Times New Roman" w:cs="Times New Roman"/>
          <w:shd w:val="clear" w:color="auto" w:fill="FEFEFE"/>
          <w:lang w:val="en-US"/>
        </w:rPr>
      </w:pPr>
      <w:r w:rsidRPr="00B96D16">
        <w:rPr>
          <w:rStyle w:val="Gl"/>
          <w:rFonts w:ascii="Times New Roman" w:hAnsi="Times New Roman" w:cs="Times New Roman"/>
          <w:lang w:val="en-US"/>
        </w:rPr>
        <w:t>Do you agree or disagree with the following statement? Universities should give the same amount of money to their students' sports activities as they give to their university libraries. Use specific reasons and examples to support your opinion.</w:t>
      </w:r>
      <w:r w:rsidRPr="00B96D16">
        <w:rPr>
          <w:rFonts w:ascii="Times New Roman" w:hAnsi="Times New Roman" w:cs="Times New Roman"/>
          <w:b/>
          <w:bCs/>
          <w:lang w:val="en-US"/>
        </w:rPr>
        <w:br/>
      </w:r>
      <w:r w:rsidRPr="00B96D16">
        <w:rPr>
          <w:rFonts w:ascii="Times New Roman" w:hAnsi="Times New Roman" w:cs="Times New Roman"/>
          <w:lang w:val="en-US"/>
        </w:rPr>
        <w:br/>
      </w:r>
      <w:r w:rsidRPr="00B96D16">
        <w:rPr>
          <w:rFonts w:ascii="Times New Roman" w:hAnsi="Times New Roman" w:cs="Times New Roman"/>
          <w:shd w:val="clear" w:color="auto" w:fill="FEFEFE"/>
          <w:lang w:val="en-US"/>
        </w:rPr>
        <w:t>Most of people hypothesize that students go to colleges to study by their brain, not body, so they often disregard lots of outdoor activities. From my perspective, the universities should spend the same amount of money to their students' sports activities as they give to the libraries because sport gives students rewarding entertainment, healthiness and good cooperation.</w:t>
      </w:r>
      <w:r w:rsidRPr="00B96D16">
        <w:rPr>
          <w:rStyle w:val="apple-converted-space"/>
          <w:rFonts w:ascii="Times New Roman" w:hAnsi="Times New Roman" w:cs="Times New Roman"/>
          <w:shd w:val="clear" w:color="auto" w:fill="FEFEFE"/>
          <w:lang w:val="en-US"/>
        </w:rPr>
        <w:t> </w:t>
      </w:r>
      <w:r w:rsidRPr="00B96D16">
        <w:rPr>
          <w:rFonts w:ascii="Times New Roman" w:hAnsi="Times New Roman" w:cs="Times New Roman"/>
          <w:lang w:val="en-US"/>
        </w:rPr>
        <w:br/>
      </w:r>
      <w:r w:rsidRPr="00B96D16">
        <w:rPr>
          <w:rFonts w:ascii="Times New Roman" w:hAnsi="Times New Roman" w:cs="Times New Roman"/>
          <w:lang w:val="en-US"/>
        </w:rPr>
        <w:br/>
      </w:r>
      <w:r w:rsidRPr="00B96D16">
        <w:rPr>
          <w:rFonts w:ascii="Times New Roman" w:hAnsi="Times New Roman" w:cs="Times New Roman"/>
          <w:shd w:val="clear" w:color="auto" w:fill="FEFEFE"/>
          <w:lang w:val="en-US"/>
        </w:rPr>
        <w:t>First and foremost, playing sports is a useful recreation for students after stressful studying in class. Students can choose various kinds of sport such as playing basketball, go swimming and doing aerobic. Instead of going to the bar or disco in which students can be easily addicted to alcohols and drugs, they can go to sports club or the gymnasium to do exercise and learn new skills. For example, I used to engage in basketball club in my college despite not being skillful at playing it. After some time studying diligently from other members, I was chosen to play for an important tournament.</w:t>
      </w:r>
      <w:r w:rsidRPr="00B96D16">
        <w:rPr>
          <w:rFonts w:ascii="Times New Roman" w:hAnsi="Times New Roman" w:cs="Times New Roman"/>
          <w:lang w:val="en-US"/>
        </w:rPr>
        <w:br/>
      </w:r>
      <w:r w:rsidRPr="00B96D16">
        <w:rPr>
          <w:rFonts w:ascii="Times New Roman" w:hAnsi="Times New Roman" w:cs="Times New Roman"/>
          <w:lang w:val="en-US"/>
        </w:rPr>
        <w:br/>
      </w:r>
      <w:r w:rsidRPr="00B96D16">
        <w:rPr>
          <w:rFonts w:ascii="Times New Roman" w:hAnsi="Times New Roman" w:cs="Times New Roman"/>
          <w:shd w:val="clear" w:color="auto" w:fill="FEFEFE"/>
          <w:lang w:val="en-US"/>
        </w:rPr>
        <w:t>Secondly, through sport, students can develop both physically and mentally. Playing tennis or badminton in each morning or after school time can improve students' health. Having a good heath is extremely indispensable to absorb knowledge, so they can learn effectively and effortlessly. Furthermore, going to sports club give students a high opportunities to socialize and make friends with lots of new and kind people that they have never met. Talking with other friends with different majors and habits can also enhance their communication and behavior skill.</w:t>
      </w:r>
      <w:r w:rsidRPr="00B96D16">
        <w:rPr>
          <w:rStyle w:val="apple-converted-space"/>
          <w:rFonts w:ascii="Times New Roman" w:hAnsi="Times New Roman" w:cs="Times New Roman"/>
          <w:shd w:val="clear" w:color="auto" w:fill="FEFEFE"/>
          <w:lang w:val="en-US"/>
        </w:rPr>
        <w:t> </w:t>
      </w:r>
      <w:r w:rsidRPr="00B96D16">
        <w:rPr>
          <w:rFonts w:ascii="Times New Roman" w:hAnsi="Times New Roman" w:cs="Times New Roman"/>
          <w:lang w:val="en-US"/>
        </w:rPr>
        <w:br/>
      </w:r>
      <w:r w:rsidRPr="00B96D16">
        <w:rPr>
          <w:rFonts w:ascii="Times New Roman" w:hAnsi="Times New Roman" w:cs="Times New Roman"/>
          <w:lang w:val="en-US"/>
        </w:rPr>
        <w:lastRenderedPageBreak/>
        <w:br/>
      </w:r>
      <w:r w:rsidRPr="00B96D16">
        <w:rPr>
          <w:rFonts w:ascii="Times New Roman" w:hAnsi="Times New Roman" w:cs="Times New Roman"/>
          <w:shd w:val="clear" w:color="auto" w:fill="FEFEFE"/>
          <w:lang w:val="en-US"/>
        </w:rPr>
        <w:t>Last but not least, considerable investment in sports activities can set up a united association among students. Some team games like football, basketball or baseball request high team spirit and community solidarity. Thus, all the members must respect the cohesion and cooperate flexibly during the game. Through the sport, students not only stretch their muscles but also understand how vital the unity is.</w:t>
      </w:r>
    </w:p>
    <w:p w:rsidR="00222F5A" w:rsidRPr="00B96D16" w:rsidRDefault="00222F5A" w:rsidP="008C6171">
      <w:pPr>
        <w:spacing w:line="240" w:lineRule="auto"/>
        <w:rPr>
          <w:rFonts w:ascii="Times New Roman" w:hAnsi="Times New Roman" w:cs="Times New Roman"/>
          <w:shd w:val="clear" w:color="auto" w:fill="EDF1F4"/>
          <w:lang w:val="en-US"/>
        </w:rPr>
      </w:pPr>
      <w:r w:rsidRPr="00B96D16">
        <w:rPr>
          <w:rFonts w:ascii="Times New Roman" w:hAnsi="Times New Roman" w:cs="Times New Roman"/>
          <w:shd w:val="clear" w:color="auto" w:fill="EDF1F4"/>
          <w:lang w:val="en-US"/>
        </w:rPr>
        <w:t>Just as study, sports are also very important to students. Therefore, I think that universities should invest in their students’ sports activities with the same amount of money given to their libraries.</w:t>
      </w:r>
      <w:r w:rsidRPr="00B96D16">
        <w:rPr>
          <w:rStyle w:val="apple-converted-space"/>
          <w:rFonts w:ascii="Times New Roman" w:hAnsi="Times New Roman" w:cs="Times New Roman"/>
          <w:shd w:val="clear" w:color="auto" w:fill="EDF1F4"/>
          <w:lang w:val="en-US"/>
        </w:rPr>
        <w:t> </w:t>
      </w:r>
      <w:r w:rsidRPr="00B96D16">
        <w:rPr>
          <w:rFonts w:ascii="Times New Roman" w:hAnsi="Times New Roman" w:cs="Times New Roman"/>
          <w:lang w:val="en-US"/>
        </w:rPr>
        <w:br/>
      </w:r>
      <w:r w:rsidRPr="00B96D16">
        <w:rPr>
          <w:rFonts w:ascii="Times New Roman" w:hAnsi="Times New Roman" w:cs="Times New Roman"/>
          <w:lang w:val="en-US"/>
        </w:rPr>
        <w:br/>
      </w:r>
      <w:r w:rsidRPr="00B96D16">
        <w:rPr>
          <w:rFonts w:ascii="Times New Roman" w:hAnsi="Times New Roman" w:cs="Times New Roman"/>
          <w:shd w:val="clear" w:color="auto" w:fill="EDF1F4"/>
          <w:lang w:val="en-US"/>
        </w:rPr>
        <w:t>Firstly, universities are not place for study only. Universities are places where students make preparation for their future. Thus, students should be given chances to practice necessary skills for their career such as interpersonal, problem solving and so on. Solely studying in class-rooms or libraries can’t bring about what they will need. However, sports activities can. Playing a sport or participating in holding a sport event provides you with opportunities to learn how to work in a team, how to deal with some certain cases, how to arrange your work systematically among others. Acquiring knowledge is important but obtaining essential skills for life is important, too. Therefore, pouring a due amount of money into sports activities is a must in universities.</w:t>
      </w:r>
      <w:r w:rsidRPr="00B96D16">
        <w:rPr>
          <w:rFonts w:ascii="Times New Roman" w:hAnsi="Times New Roman" w:cs="Times New Roman"/>
          <w:lang w:val="en-US"/>
        </w:rPr>
        <w:br/>
      </w:r>
      <w:r w:rsidRPr="00B96D16">
        <w:rPr>
          <w:rFonts w:ascii="Times New Roman" w:hAnsi="Times New Roman" w:cs="Times New Roman"/>
          <w:lang w:val="en-US"/>
        </w:rPr>
        <w:br/>
      </w:r>
      <w:r w:rsidRPr="00B96D16">
        <w:rPr>
          <w:rFonts w:ascii="Times New Roman" w:hAnsi="Times New Roman" w:cs="Times New Roman"/>
          <w:shd w:val="clear" w:color="auto" w:fill="EDF1F4"/>
          <w:lang w:val="en-US"/>
        </w:rPr>
        <w:t xml:space="preserve">Secondly, for young students, health is crucial. You could focus on studying only when you are well both mentally and physically. Few exercise, especially when you are young, </w:t>
      </w:r>
      <w:proofErr w:type="gramStart"/>
      <w:r w:rsidRPr="00B96D16">
        <w:rPr>
          <w:rFonts w:ascii="Times New Roman" w:hAnsi="Times New Roman" w:cs="Times New Roman"/>
          <w:shd w:val="clear" w:color="auto" w:fill="EDF1F4"/>
          <w:lang w:val="en-US"/>
        </w:rPr>
        <w:t>leads</w:t>
      </w:r>
      <w:proofErr w:type="gramEnd"/>
      <w:r w:rsidRPr="00B96D16">
        <w:rPr>
          <w:rFonts w:ascii="Times New Roman" w:hAnsi="Times New Roman" w:cs="Times New Roman"/>
          <w:shd w:val="clear" w:color="auto" w:fill="EDF1F4"/>
          <w:lang w:val="en-US"/>
        </w:rPr>
        <w:t xml:space="preserve"> to health deterioration and makes you vulnerable to diseases. Besides, it results in weak concentration capabilities. How can you work effectively in academic areas with such a weak mind and </w:t>
      </w:r>
      <w:proofErr w:type="gramStart"/>
      <w:r w:rsidRPr="00B96D16">
        <w:rPr>
          <w:rFonts w:ascii="Times New Roman" w:hAnsi="Times New Roman" w:cs="Times New Roman"/>
          <w:shd w:val="clear" w:color="auto" w:fill="EDF1F4"/>
          <w:lang w:val="en-US"/>
        </w:rPr>
        <w:t>body ?</w:t>
      </w:r>
      <w:proofErr w:type="gramEnd"/>
      <w:r w:rsidRPr="00B96D16">
        <w:rPr>
          <w:rFonts w:ascii="Times New Roman" w:hAnsi="Times New Roman" w:cs="Times New Roman"/>
          <w:shd w:val="clear" w:color="auto" w:fill="EDF1F4"/>
          <w:lang w:val="en-US"/>
        </w:rPr>
        <w:t xml:space="preserve"> Clearly, sports activities play an important role in effectiveness of students’ study and they should be considered on par with study ones.</w:t>
      </w:r>
      <w:r w:rsidRPr="00B96D16">
        <w:rPr>
          <w:rFonts w:ascii="Times New Roman" w:hAnsi="Times New Roman" w:cs="Times New Roman"/>
          <w:lang w:val="en-US"/>
        </w:rPr>
        <w:br/>
      </w:r>
      <w:r w:rsidRPr="00B96D16">
        <w:rPr>
          <w:rFonts w:ascii="Times New Roman" w:hAnsi="Times New Roman" w:cs="Times New Roman"/>
          <w:lang w:val="en-US"/>
        </w:rPr>
        <w:br/>
      </w:r>
      <w:r w:rsidRPr="00B96D16">
        <w:rPr>
          <w:rFonts w:ascii="Times New Roman" w:hAnsi="Times New Roman" w:cs="Times New Roman"/>
          <w:shd w:val="clear" w:color="auto" w:fill="EDF1F4"/>
          <w:lang w:val="en-US"/>
        </w:rPr>
        <w:t xml:space="preserve">Finally, sports activities help to create an exciting environment in universities. Shortage of activities of that kind would result in a sluggish atmosphere on campus. Do you want to live in a place where everyone always silently focus on their books like </w:t>
      </w:r>
      <w:proofErr w:type="gramStart"/>
      <w:r w:rsidRPr="00B96D16">
        <w:rPr>
          <w:rFonts w:ascii="Times New Roman" w:hAnsi="Times New Roman" w:cs="Times New Roman"/>
          <w:shd w:val="clear" w:color="auto" w:fill="EDF1F4"/>
          <w:lang w:val="en-US"/>
        </w:rPr>
        <w:t>wraiths ?</w:t>
      </w:r>
      <w:proofErr w:type="gramEnd"/>
      <w:r w:rsidRPr="00B96D16">
        <w:rPr>
          <w:rFonts w:ascii="Times New Roman" w:hAnsi="Times New Roman" w:cs="Times New Roman"/>
          <w:shd w:val="clear" w:color="auto" w:fill="EDF1F4"/>
          <w:lang w:val="en-US"/>
        </w:rPr>
        <w:t xml:space="preserve"> In contrast, an active and exciting atmosphere which sports activities bring about could help you exhale pressure and escape from headaches for a while. Hence, it </w:t>
      </w:r>
      <w:proofErr w:type="gramStart"/>
      <w:r w:rsidRPr="00B96D16">
        <w:rPr>
          <w:rFonts w:ascii="Times New Roman" w:hAnsi="Times New Roman" w:cs="Times New Roman"/>
          <w:shd w:val="clear" w:color="auto" w:fill="EDF1F4"/>
          <w:lang w:val="en-US"/>
        </w:rPr>
        <w:t>lead</w:t>
      </w:r>
      <w:proofErr w:type="gramEnd"/>
      <w:r w:rsidRPr="00B96D16">
        <w:rPr>
          <w:rFonts w:ascii="Times New Roman" w:hAnsi="Times New Roman" w:cs="Times New Roman"/>
          <w:shd w:val="clear" w:color="auto" w:fill="EDF1F4"/>
          <w:lang w:val="en-US"/>
        </w:rPr>
        <w:t xml:space="preserve"> to a fiery lifestyle in universities where every student lives dynamically.</w:t>
      </w:r>
      <w:r w:rsidRPr="00B96D16">
        <w:rPr>
          <w:rStyle w:val="apple-converted-space"/>
          <w:rFonts w:ascii="Times New Roman" w:hAnsi="Times New Roman" w:cs="Times New Roman"/>
          <w:shd w:val="clear" w:color="auto" w:fill="EDF1F4"/>
          <w:lang w:val="en-US"/>
        </w:rPr>
        <w:t> </w:t>
      </w:r>
      <w:r w:rsidRPr="00B96D16">
        <w:rPr>
          <w:rFonts w:ascii="Times New Roman" w:hAnsi="Times New Roman" w:cs="Times New Roman"/>
          <w:lang w:val="en-US"/>
        </w:rPr>
        <w:br/>
      </w:r>
      <w:r w:rsidRPr="00B96D16">
        <w:rPr>
          <w:rFonts w:ascii="Times New Roman" w:hAnsi="Times New Roman" w:cs="Times New Roman"/>
          <w:lang w:val="en-US"/>
        </w:rPr>
        <w:br/>
      </w:r>
      <w:r w:rsidRPr="00B96D16">
        <w:rPr>
          <w:rFonts w:ascii="Times New Roman" w:hAnsi="Times New Roman" w:cs="Times New Roman"/>
          <w:shd w:val="clear" w:color="auto" w:fill="EDF1F4"/>
          <w:lang w:val="en-US"/>
        </w:rPr>
        <w:t>All in all, from the above facts, the important role of sports activities on campus has clearly emerged. Undoubtedly, there’s no reason not to invest a comparable amount of money into them.</w:t>
      </w:r>
    </w:p>
    <w:bookmarkStart w:id="0" w:name="38"/>
    <w:p w:rsidR="00222F5A" w:rsidRPr="00B96D16" w:rsidRDefault="00222F5A" w:rsidP="008C6171">
      <w:pPr>
        <w:spacing w:line="240" w:lineRule="auto"/>
        <w:rPr>
          <w:rFonts w:ascii="Times New Roman" w:hAnsi="Times New Roman" w:cs="Times New Roman"/>
          <w:shd w:val="clear" w:color="auto" w:fill="EDF1F4"/>
          <w:lang w:val="en-US"/>
        </w:rPr>
      </w:pPr>
      <w:r w:rsidRPr="00B96D16">
        <w:rPr>
          <w:rFonts w:ascii="Times New Roman" w:hAnsi="Times New Roman" w:cs="Times New Roman"/>
          <w:lang w:val="en-US"/>
        </w:rPr>
        <w:fldChar w:fldCharType="begin"/>
      </w:r>
      <w:r w:rsidRPr="00B96D16">
        <w:rPr>
          <w:rFonts w:ascii="Times New Roman" w:hAnsi="Times New Roman" w:cs="Times New Roman"/>
          <w:lang w:val="en-US"/>
        </w:rPr>
        <w:instrText xml:space="preserve"> HYPERLINK "http://writing.newgoo.net/t6-some-people-prefer-to-eat-at-food-stands-or-restaurantsothers-prefer-to-prepare-and-eat-food-at-homewhich-do-you-prefer-use-specific-reasons-and-examples-to-support-your-answer" \l "38" </w:instrText>
      </w:r>
      <w:r w:rsidRPr="00B96D16">
        <w:rPr>
          <w:rFonts w:ascii="Times New Roman" w:hAnsi="Times New Roman" w:cs="Times New Roman"/>
          <w:lang w:val="en-US"/>
        </w:rPr>
        <w:fldChar w:fldCharType="separate"/>
      </w:r>
      <w:proofErr w:type="gramStart"/>
      <w:r w:rsidRPr="00B96D16">
        <w:rPr>
          <w:rStyle w:val="Kpr"/>
          <w:rFonts w:ascii="Times New Roman" w:hAnsi="Times New Roman" w:cs="Times New Roman"/>
          <w:b/>
          <w:bCs/>
          <w:color w:val="auto"/>
          <w:shd w:val="clear" w:color="auto" w:fill="EFEDED"/>
          <w:lang w:val="en-US"/>
        </w:rPr>
        <w:t>some</w:t>
      </w:r>
      <w:proofErr w:type="gramEnd"/>
      <w:r w:rsidRPr="00B96D16">
        <w:rPr>
          <w:rStyle w:val="Kpr"/>
          <w:rFonts w:ascii="Times New Roman" w:hAnsi="Times New Roman" w:cs="Times New Roman"/>
          <w:b/>
          <w:bCs/>
          <w:color w:val="auto"/>
          <w:shd w:val="clear" w:color="auto" w:fill="EFEDED"/>
          <w:lang w:val="en-US"/>
        </w:rPr>
        <w:t xml:space="preserve"> people prefer to eat at food stands or restaurants.others prefer to prepare and eat food at home.which do you prefer ?? </w:t>
      </w:r>
      <w:proofErr w:type="gramStart"/>
      <w:r w:rsidRPr="00B96D16">
        <w:rPr>
          <w:rStyle w:val="Kpr"/>
          <w:rFonts w:ascii="Times New Roman" w:hAnsi="Times New Roman" w:cs="Times New Roman"/>
          <w:b/>
          <w:bCs/>
          <w:color w:val="auto"/>
          <w:shd w:val="clear" w:color="auto" w:fill="EFEDED"/>
          <w:lang w:val="en-US"/>
        </w:rPr>
        <w:t>use</w:t>
      </w:r>
      <w:proofErr w:type="gramEnd"/>
      <w:r w:rsidRPr="00B96D16">
        <w:rPr>
          <w:rStyle w:val="Kpr"/>
          <w:rFonts w:ascii="Times New Roman" w:hAnsi="Times New Roman" w:cs="Times New Roman"/>
          <w:b/>
          <w:bCs/>
          <w:color w:val="auto"/>
          <w:shd w:val="clear" w:color="auto" w:fill="EFEDED"/>
          <w:lang w:val="en-US"/>
        </w:rPr>
        <w:t xml:space="preserve"> specific reasons and examples to support your answer.</w:t>
      </w:r>
      <w:r w:rsidRPr="00B96D16">
        <w:rPr>
          <w:rFonts w:ascii="Times New Roman" w:hAnsi="Times New Roman" w:cs="Times New Roman"/>
          <w:lang w:val="en-US"/>
        </w:rPr>
        <w:fldChar w:fldCharType="end"/>
      </w:r>
      <w:bookmarkEnd w:id="0"/>
    </w:p>
    <w:p w:rsidR="00222F5A" w:rsidRPr="00B96D16" w:rsidRDefault="00222F5A" w:rsidP="008C6171">
      <w:pPr>
        <w:spacing w:line="240" w:lineRule="auto"/>
        <w:rPr>
          <w:rFonts w:ascii="Times New Roman" w:hAnsi="Times New Roman" w:cs="Times New Roman"/>
          <w:color w:val="FFFFFF" w:themeColor="background1"/>
          <w:shd w:val="clear" w:color="auto" w:fill="3D85C6"/>
          <w:lang w:val="en-US"/>
        </w:rPr>
      </w:pPr>
      <w:r w:rsidRPr="00B96D16">
        <w:rPr>
          <w:rFonts w:ascii="Times New Roman" w:hAnsi="Times New Roman" w:cs="Times New Roman"/>
          <w:color w:val="FFFFFF" w:themeColor="background1"/>
          <w:shd w:val="clear" w:color="auto" w:fill="3D85C6"/>
          <w:lang w:val="en-US"/>
        </w:rPr>
        <w:t>In</w:t>
      </w:r>
      <w:r w:rsidRPr="00B96D16">
        <w:rPr>
          <w:rFonts w:ascii="Times New Roman" w:hAnsi="Times New Roman" w:cs="Times New Roman"/>
          <w:shd w:val="clear" w:color="auto" w:fill="3D85C6"/>
          <w:lang w:val="en-US"/>
        </w:rPr>
        <w:t xml:space="preserve"> </w:t>
      </w:r>
      <w:r w:rsidRPr="00B96D16">
        <w:rPr>
          <w:rFonts w:ascii="Times New Roman" w:hAnsi="Times New Roman" w:cs="Times New Roman"/>
          <w:color w:val="FFFFFF" w:themeColor="background1"/>
          <w:shd w:val="clear" w:color="auto" w:fill="3D85C6"/>
          <w:lang w:val="en-US"/>
        </w:rPr>
        <w:t>the modern life now, more and more people prefer to eat at food stands or restaurants. They</w:t>
      </w:r>
      <w:r w:rsidRPr="00B96D16">
        <w:rPr>
          <w:rFonts w:ascii="Times New Roman" w:hAnsi="Times New Roman" w:cs="Times New Roman"/>
          <w:color w:val="FFFFFF" w:themeColor="background1"/>
          <w:lang w:val="en-US"/>
        </w:rPr>
        <w:br/>
      </w:r>
      <w:r w:rsidRPr="00B96D16">
        <w:rPr>
          <w:rFonts w:ascii="Times New Roman" w:hAnsi="Times New Roman" w:cs="Times New Roman"/>
          <w:color w:val="FFFFFF" w:themeColor="background1"/>
          <w:shd w:val="clear" w:color="auto" w:fill="3D85C6"/>
          <w:lang w:val="en-US"/>
        </w:rPr>
        <w:t>think that will save time so that they can have enough time to do their jobs. But I still prefer to</w:t>
      </w:r>
      <w:r w:rsidRPr="00B96D16">
        <w:rPr>
          <w:rFonts w:ascii="Times New Roman" w:hAnsi="Times New Roman" w:cs="Times New Roman"/>
          <w:color w:val="FFFFFF" w:themeColor="background1"/>
          <w:lang w:val="en-US"/>
        </w:rPr>
        <w:br/>
      </w:r>
      <w:r w:rsidRPr="00B96D16">
        <w:rPr>
          <w:rFonts w:ascii="Times New Roman" w:hAnsi="Times New Roman" w:cs="Times New Roman"/>
          <w:color w:val="FFFFFF" w:themeColor="background1"/>
          <w:shd w:val="clear" w:color="auto" w:fill="3D85C6"/>
          <w:lang w:val="en-US"/>
        </w:rPr>
        <w:t>prepare and eat food at home.</w:t>
      </w:r>
      <w:r w:rsidRPr="00B96D16">
        <w:rPr>
          <w:rFonts w:ascii="Times New Roman" w:hAnsi="Times New Roman" w:cs="Times New Roman"/>
          <w:color w:val="FFFFFF" w:themeColor="background1"/>
          <w:lang w:val="en-US"/>
        </w:rPr>
        <w:br/>
      </w:r>
      <w:r w:rsidRPr="00B96D16">
        <w:rPr>
          <w:rFonts w:ascii="Times New Roman" w:hAnsi="Times New Roman" w:cs="Times New Roman"/>
          <w:color w:val="FFFFFF" w:themeColor="background1"/>
          <w:lang w:val="en-US"/>
        </w:rPr>
        <w:br/>
      </w:r>
      <w:r w:rsidRPr="00B96D16">
        <w:rPr>
          <w:rFonts w:ascii="Times New Roman" w:hAnsi="Times New Roman" w:cs="Times New Roman"/>
          <w:color w:val="FFFFFF" w:themeColor="background1"/>
          <w:shd w:val="clear" w:color="auto" w:fill="3D85C6"/>
          <w:lang w:val="en-US"/>
        </w:rPr>
        <w:t>There several reasons. First of all, you can save money if you eat at home. In general, to get</w:t>
      </w:r>
      <w:r w:rsidRPr="00B96D16">
        <w:rPr>
          <w:rFonts w:ascii="Times New Roman" w:hAnsi="Times New Roman" w:cs="Times New Roman"/>
          <w:color w:val="FFFFFF" w:themeColor="background1"/>
          <w:lang w:val="en-US"/>
        </w:rPr>
        <w:br/>
      </w:r>
      <w:r w:rsidRPr="00B96D16">
        <w:rPr>
          <w:rFonts w:ascii="Times New Roman" w:hAnsi="Times New Roman" w:cs="Times New Roman"/>
          <w:color w:val="FFFFFF" w:themeColor="background1"/>
          <w:shd w:val="clear" w:color="auto" w:fill="3D85C6"/>
          <w:lang w:val="en-US"/>
        </w:rPr>
        <w:t>profit, the restaurants ask for more money on the same food you cook at home. That is the waste</w:t>
      </w:r>
      <w:r w:rsidRPr="00B96D16">
        <w:rPr>
          <w:rFonts w:ascii="Times New Roman" w:hAnsi="Times New Roman" w:cs="Times New Roman"/>
          <w:color w:val="FFFFFF" w:themeColor="background1"/>
          <w:lang w:val="en-US"/>
        </w:rPr>
        <w:br/>
      </w:r>
      <w:r w:rsidRPr="00B96D16">
        <w:rPr>
          <w:rFonts w:ascii="Times New Roman" w:hAnsi="Times New Roman" w:cs="Times New Roman"/>
          <w:color w:val="FFFFFF" w:themeColor="background1"/>
          <w:shd w:val="clear" w:color="auto" w:fill="3D85C6"/>
          <w:lang w:val="en-US"/>
        </w:rPr>
        <w:t>of money. To save money, you may prefer to prepare you food at home with less money.</w:t>
      </w:r>
      <w:r w:rsidRPr="00B96D16">
        <w:rPr>
          <w:rFonts w:ascii="Times New Roman" w:hAnsi="Times New Roman" w:cs="Times New Roman"/>
          <w:color w:val="FFFFFF" w:themeColor="background1"/>
          <w:lang w:val="en-US"/>
        </w:rPr>
        <w:br/>
      </w:r>
      <w:r w:rsidRPr="00B96D16">
        <w:rPr>
          <w:rFonts w:ascii="Times New Roman" w:hAnsi="Times New Roman" w:cs="Times New Roman"/>
          <w:color w:val="FFFFFF" w:themeColor="background1"/>
          <w:lang w:val="en-US"/>
        </w:rPr>
        <w:br/>
      </w:r>
      <w:r w:rsidRPr="00B96D16">
        <w:rPr>
          <w:rFonts w:ascii="Times New Roman" w:hAnsi="Times New Roman" w:cs="Times New Roman"/>
          <w:color w:val="FFFFFF" w:themeColor="background1"/>
          <w:shd w:val="clear" w:color="auto" w:fill="3D85C6"/>
          <w:lang w:val="en-US"/>
        </w:rPr>
        <w:t xml:space="preserve">The second, usually, the food in the restaurants is not what you are expecting. </w:t>
      </w:r>
      <w:proofErr w:type="gramStart"/>
      <w:r w:rsidRPr="00B96D16">
        <w:rPr>
          <w:rFonts w:ascii="Times New Roman" w:hAnsi="Times New Roman" w:cs="Times New Roman"/>
          <w:color w:val="FFFFFF" w:themeColor="background1"/>
          <w:shd w:val="clear" w:color="auto" w:fill="3D85C6"/>
          <w:lang w:val="en-US"/>
        </w:rPr>
        <w:t>you</w:t>
      </w:r>
      <w:proofErr w:type="gramEnd"/>
      <w:r w:rsidRPr="00B96D16">
        <w:rPr>
          <w:rFonts w:ascii="Times New Roman" w:hAnsi="Times New Roman" w:cs="Times New Roman"/>
          <w:color w:val="FFFFFF" w:themeColor="background1"/>
          <w:shd w:val="clear" w:color="auto" w:fill="3D85C6"/>
          <w:lang w:val="en-US"/>
        </w:rPr>
        <w:t xml:space="preserve"> may dislike the</w:t>
      </w:r>
      <w:r w:rsidRPr="00B96D16">
        <w:rPr>
          <w:rFonts w:ascii="Times New Roman" w:hAnsi="Times New Roman" w:cs="Times New Roman"/>
          <w:color w:val="FFFFFF" w:themeColor="background1"/>
          <w:lang w:val="en-US"/>
        </w:rPr>
        <w:br/>
      </w:r>
      <w:r w:rsidRPr="00B96D16">
        <w:rPr>
          <w:rFonts w:ascii="Times New Roman" w:hAnsi="Times New Roman" w:cs="Times New Roman"/>
          <w:color w:val="FFFFFF" w:themeColor="background1"/>
          <w:shd w:val="clear" w:color="auto" w:fill="3D85C6"/>
          <w:lang w:val="en-US"/>
        </w:rPr>
        <w:t>way the restaurant cook the same dishes as you do at home. For example, the other day, I asked</w:t>
      </w:r>
      <w:r w:rsidRPr="00B96D16">
        <w:rPr>
          <w:rFonts w:ascii="Times New Roman" w:hAnsi="Times New Roman" w:cs="Times New Roman"/>
          <w:color w:val="FFFFFF" w:themeColor="background1"/>
          <w:lang w:val="en-US"/>
        </w:rPr>
        <w:br/>
      </w:r>
      <w:r w:rsidRPr="00B96D16">
        <w:rPr>
          <w:rFonts w:ascii="Times New Roman" w:hAnsi="Times New Roman" w:cs="Times New Roman"/>
          <w:color w:val="FFFFFF" w:themeColor="background1"/>
          <w:shd w:val="clear" w:color="auto" w:fill="3D85C6"/>
          <w:lang w:val="en-US"/>
        </w:rPr>
        <w:t>for potato in a restaurant. After the first bite, I thought it was so awful. My mom never cooked</w:t>
      </w:r>
      <w:r w:rsidRPr="00B96D16">
        <w:rPr>
          <w:rFonts w:ascii="Times New Roman" w:hAnsi="Times New Roman" w:cs="Times New Roman"/>
          <w:color w:val="FFFFFF" w:themeColor="background1"/>
          <w:lang w:val="en-US"/>
        </w:rPr>
        <w:br/>
      </w:r>
      <w:r w:rsidRPr="00B96D16">
        <w:rPr>
          <w:rFonts w:ascii="Times New Roman" w:hAnsi="Times New Roman" w:cs="Times New Roman"/>
          <w:color w:val="FFFFFF" w:themeColor="background1"/>
          <w:shd w:val="clear" w:color="auto" w:fill="3D85C6"/>
          <w:lang w:val="en-US"/>
        </w:rPr>
        <w:t>such potato for me! The bad lunch even destroyed my mood in that day.</w:t>
      </w:r>
      <w:r w:rsidRPr="00B96D16">
        <w:rPr>
          <w:rFonts w:ascii="Times New Roman" w:hAnsi="Times New Roman" w:cs="Times New Roman"/>
          <w:color w:val="FFFFFF" w:themeColor="background1"/>
          <w:lang w:val="en-US"/>
        </w:rPr>
        <w:br/>
      </w:r>
      <w:r w:rsidRPr="00B96D16">
        <w:rPr>
          <w:rFonts w:ascii="Times New Roman" w:hAnsi="Times New Roman" w:cs="Times New Roman"/>
          <w:color w:val="FFFFFF" w:themeColor="background1"/>
          <w:lang w:val="en-US"/>
        </w:rPr>
        <w:br/>
      </w:r>
      <w:proofErr w:type="gramStart"/>
      <w:r w:rsidRPr="00B96D16">
        <w:rPr>
          <w:rFonts w:ascii="Times New Roman" w:hAnsi="Times New Roman" w:cs="Times New Roman"/>
          <w:color w:val="FFFFFF" w:themeColor="background1"/>
          <w:shd w:val="clear" w:color="auto" w:fill="3D85C6"/>
          <w:lang w:val="en-US"/>
        </w:rPr>
        <w:t>The third, if you prepare food by yourself, you will have a happy mood when you eat it, regardless</w:t>
      </w:r>
      <w:r w:rsidRPr="00B96D16">
        <w:rPr>
          <w:rFonts w:ascii="Times New Roman" w:hAnsi="Times New Roman" w:cs="Times New Roman"/>
          <w:color w:val="FFFFFF" w:themeColor="background1"/>
          <w:lang w:val="en-US"/>
        </w:rPr>
        <w:br/>
      </w:r>
      <w:r w:rsidRPr="00B96D16">
        <w:rPr>
          <w:rFonts w:ascii="Times New Roman" w:hAnsi="Times New Roman" w:cs="Times New Roman"/>
          <w:color w:val="FFFFFF" w:themeColor="background1"/>
          <w:shd w:val="clear" w:color="auto" w:fill="3D85C6"/>
          <w:lang w:val="en-US"/>
        </w:rPr>
        <w:t>of the real savor of the food.</w:t>
      </w:r>
      <w:proofErr w:type="gramEnd"/>
      <w:r w:rsidRPr="00B96D16">
        <w:rPr>
          <w:rFonts w:ascii="Times New Roman" w:hAnsi="Times New Roman" w:cs="Times New Roman"/>
          <w:color w:val="FFFFFF" w:themeColor="background1"/>
          <w:shd w:val="clear" w:color="auto" w:fill="3D85C6"/>
          <w:lang w:val="en-US"/>
        </w:rPr>
        <w:t xml:space="preserve"> It goes a saying well "labor brings happiness".In addition, you can</w:t>
      </w:r>
      <w:r w:rsidRPr="00B96D16">
        <w:rPr>
          <w:rFonts w:ascii="Times New Roman" w:hAnsi="Times New Roman" w:cs="Times New Roman"/>
          <w:color w:val="FFFFFF" w:themeColor="background1"/>
          <w:lang w:val="en-US"/>
        </w:rPr>
        <w:br/>
      </w:r>
      <w:r w:rsidRPr="00B96D16">
        <w:rPr>
          <w:rFonts w:ascii="Times New Roman" w:hAnsi="Times New Roman" w:cs="Times New Roman"/>
          <w:color w:val="FFFFFF" w:themeColor="background1"/>
          <w:shd w:val="clear" w:color="auto" w:fill="3D85C6"/>
          <w:lang w:val="en-US"/>
        </w:rPr>
        <w:t>change your method of cooking considering your taste on that day.</w:t>
      </w:r>
      <w:r w:rsidRPr="00B96D16">
        <w:rPr>
          <w:rFonts w:ascii="Times New Roman" w:hAnsi="Times New Roman" w:cs="Times New Roman"/>
          <w:color w:val="FFFFFF" w:themeColor="background1"/>
          <w:lang w:val="en-US"/>
        </w:rPr>
        <w:br/>
      </w:r>
      <w:r w:rsidRPr="00B96D16">
        <w:rPr>
          <w:rFonts w:ascii="Times New Roman" w:hAnsi="Times New Roman" w:cs="Times New Roman"/>
          <w:color w:val="FFFFFF" w:themeColor="background1"/>
          <w:lang w:val="en-US"/>
        </w:rPr>
        <w:lastRenderedPageBreak/>
        <w:br/>
      </w:r>
      <w:r w:rsidRPr="00B96D16">
        <w:rPr>
          <w:rFonts w:ascii="Times New Roman" w:hAnsi="Times New Roman" w:cs="Times New Roman"/>
          <w:color w:val="FFFFFF" w:themeColor="background1"/>
          <w:shd w:val="clear" w:color="auto" w:fill="3D85C6"/>
          <w:lang w:val="en-US"/>
        </w:rPr>
        <w:t>The reasons above may can answer why I prefer to eat food at home. Cooking even has become</w:t>
      </w:r>
      <w:r w:rsidRPr="00B96D16">
        <w:rPr>
          <w:rFonts w:ascii="Times New Roman" w:hAnsi="Times New Roman" w:cs="Times New Roman"/>
          <w:color w:val="FFFFFF" w:themeColor="background1"/>
          <w:lang w:val="en-US"/>
        </w:rPr>
        <w:br/>
      </w:r>
      <w:r w:rsidRPr="00B96D16">
        <w:rPr>
          <w:rFonts w:ascii="Times New Roman" w:hAnsi="Times New Roman" w:cs="Times New Roman"/>
          <w:color w:val="FFFFFF" w:themeColor="background1"/>
          <w:shd w:val="clear" w:color="auto" w:fill="3D85C6"/>
          <w:lang w:val="en-US"/>
        </w:rPr>
        <w:t>my hobby now. Come back and have your delicious food, I'm sure you will like it</w:t>
      </w:r>
      <w:proofErr w:type="gramStart"/>
      <w:r w:rsidRPr="00B96D16">
        <w:rPr>
          <w:rFonts w:ascii="Times New Roman" w:hAnsi="Times New Roman" w:cs="Times New Roman"/>
          <w:color w:val="FFFFFF" w:themeColor="background1"/>
          <w:shd w:val="clear" w:color="auto" w:fill="3D85C6"/>
          <w:lang w:val="en-US"/>
        </w:rPr>
        <w:t>!:</w:t>
      </w:r>
      <w:proofErr w:type="gramEnd"/>
      <w:r w:rsidRPr="00B96D16">
        <w:rPr>
          <w:rFonts w:ascii="Times New Roman" w:hAnsi="Times New Roman" w:cs="Times New Roman"/>
          <w:color w:val="FFFFFF" w:themeColor="background1"/>
          <w:shd w:val="clear" w:color="auto" w:fill="3D85C6"/>
          <w:lang w:val="en-US"/>
        </w:rPr>
        <w:t>)</w:t>
      </w:r>
    </w:p>
    <w:p w:rsidR="00222F5A" w:rsidRPr="00B96D16" w:rsidRDefault="00222F5A" w:rsidP="008C6171">
      <w:pPr>
        <w:spacing w:line="240" w:lineRule="auto"/>
        <w:rPr>
          <w:rFonts w:ascii="Times New Roman" w:hAnsi="Times New Roman" w:cs="Times New Roman"/>
          <w:shd w:val="clear" w:color="auto" w:fill="EFEDED"/>
          <w:lang w:val="en-US"/>
        </w:rPr>
      </w:pPr>
      <w:r w:rsidRPr="00B96D16">
        <w:rPr>
          <w:rFonts w:ascii="Times New Roman" w:hAnsi="Times New Roman" w:cs="Times New Roman"/>
          <w:shd w:val="clear" w:color="auto" w:fill="EFEDED"/>
          <w:lang w:val="en-US"/>
        </w:rPr>
        <w:t>Nowadays, with the conveniently development of restaurant and market systems, people have a choice between eating at homes and eating at restaurants. In my opinion, it is better to prepare and eat food at home. There are three main justifications for this: reducing stress, saving money, and controlling quality of meals.</w:t>
      </w:r>
      <w:r w:rsidRPr="00B96D16">
        <w:rPr>
          <w:rStyle w:val="apple-converted-space"/>
          <w:rFonts w:ascii="Times New Roman" w:hAnsi="Times New Roman" w:cs="Times New Roman"/>
          <w:shd w:val="clear" w:color="auto" w:fill="EFEDED"/>
          <w:lang w:val="en-US"/>
        </w:rPr>
        <w:t> </w:t>
      </w:r>
      <w:r w:rsidRPr="00B96D16">
        <w:rPr>
          <w:rFonts w:ascii="Times New Roman" w:hAnsi="Times New Roman" w:cs="Times New Roman"/>
          <w:lang w:val="en-US"/>
        </w:rPr>
        <w:br/>
      </w:r>
      <w:r w:rsidRPr="00B96D16">
        <w:rPr>
          <w:rFonts w:ascii="Times New Roman" w:hAnsi="Times New Roman" w:cs="Times New Roman"/>
          <w:lang w:val="en-US"/>
        </w:rPr>
        <w:br/>
      </w:r>
      <w:r w:rsidRPr="00B96D16">
        <w:rPr>
          <w:rFonts w:ascii="Times New Roman" w:hAnsi="Times New Roman" w:cs="Times New Roman"/>
          <w:shd w:val="clear" w:color="auto" w:fill="EFEDED"/>
          <w:lang w:val="en-US"/>
        </w:rPr>
        <w:t>First of all, trying to prepare food is the best way to relax to me. Everyday, I have to face with my affairs which sometimes are very unfavorable. They really make me feel exhausted. On the other hand, preparing for food makes me feel comfortable. When I go to the market, I have a wonderful time to view the food, to buy them, or just simply haggle. When I cook the food, I can chat with my friends. There is definitely no any pressure of work.</w:t>
      </w:r>
      <w:r w:rsidRPr="00B96D16">
        <w:rPr>
          <w:rStyle w:val="apple-converted-space"/>
          <w:rFonts w:ascii="Times New Roman" w:hAnsi="Times New Roman" w:cs="Times New Roman"/>
          <w:shd w:val="clear" w:color="auto" w:fill="EFEDED"/>
          <w:lang w:val="en-US"/>
        </w:rPr>
        <w:t> </w:t>
      </w:r>
      <w:r w:rsidRPr="00B96D16">
        <w:rPr>
          <w:rFonts w:ascii="Times New Roman" w:hAnsi="Times New Roman" w:cs="Times New Roman"/>
          <w:lang w:val="en-US"/>
        </w:rPr>
        <w:br/>
      </w:r>
      <w:r w:rsidRPr="00B96D16">
        <w:rPr>
          <w:rFonts w:ascii="Times New Roman" w:hAnsi="Times New Roman" w:cs="Times New Roman"/>
          <w:lang w:val="en-US"/>
        </w:rPr>
        <w:br/>
      </w:r>
      <w:r w:rsidRPr="00B96D16">
        <w:rPr>
          <w:rFonts w:ascii="Times New Roman" w:hAnsi="Times New Roman" w:cs="Times New Roman"/>
          <w:shd w:val="clear" w:color="auto" w:fill="EFEDED"/>
          <w:lang w:val="en-US"/>
        </w:rPr>
        <w:t>Second, cooking food myself also helps me to economize my money. In modern life, money plays an essential role. The price to buy materials of meal is lower than the price to pay for expensive bills at restaurants. Also, at home, I can spend the food that remains to the next meal. It helps me not to waste money to buy new food. Thus, one good way to save money is eating at home.</w:t>
      </w:r>
      <w:r w:rsidRPr="00B96D16">
        <w:rPr>
          <w:rStyle w:val="apple-converted-space"/>
          <w:rFonts w:ascii="Times New Roman" w:hAnsi="Times New Roman" w:cs="Times New Roman"/>
          <w:shd w:val="clear" w:color="auto" w:fill="EFEDED"/>
          <w:lang w:val="en-US"/>
        </w:rPr>
        <w:t> </w:t>
      </w:r>
      <w:r w:rsidRPr="00B96D16">
        <w:rPr>
          <w:rFonts w:ascii="Times New Roman" w:hAnsi="Times New Roman" w:cs="Times New Roman"/>
          <w:lang w:val="en-US"/>
        </w:rPr>
        <w:br/>
      </w:r>
      <w:r w:rsidRPr="00B96D16">
        <w:rPr>
          <w:rFonts w:ascii="Times New Roman" w:hAnsi="Times New Roman" w:cs="Times New Roman"/>
          <w:lang w:val="en-US"/>
        </w:rPr>
        <w:br/>
      </w:r>
      <w:r w:rsidRPr="00B96D16">
        <w:rPr>
          <w:rFonts w:ascii="Times New Roman" w:hAnsi="Times New Roman" w:cs="Times New Roman"/>
          <w:shd w:val="clear" w:color="auto" w:fill="EFEDED"/>
          <w:lang w:val="en-US"/>
        </w:rPr>
        <w:t>Finally, there is no doubt that I completely control my meal qualities. Food is always suitable for my taste because I decide the menus and what ways the materials are processed. Otherwise, I do not have to worry about the problems of nutrient and hygiene. My meals are always ensured.</w:t>
      </w:r>
      <w:r w:rsidRPr="00B96D16">
        <w:rPr>
          <w:rStyle w:val="apple-converted-space"/>
          <w:rFonts w:ascii="Times New Roman" w:hAnsi="Times New Roman" w:cs="Times New Roman"/>
          <w:shd w:val="clear" w:color="auto" w:fill="EFEDED"/>
          <w:lang w:val="en-US"/>
        </w:rPr>
        <w:t> </w:t>
      </w:r>
      <w:r w:rsidRPr="00B96D16">
        <w:rPr>
          <w:rFonts w:ascii="Times New Roman" w:hAnsi="Times New Roman" w:cs="Times New Roman"/>
          <w:lang w:val="en-US"/>
        </w:rPr>
        <w:br/>
      </w:r>
      <w:r w:rsidRPr="00B96D16">
        <w:rPr>
          <w:rFonts w:ascii="Times New Roman" w:hAnsi="Times New Roman" w:cs="Times New Roman"/>
          <w:lang w:val="en-US"/>
        </w:rPr>
        <w:br/>
      </w:r>
      <w:r w:rsidRPr="00B96D16">
        <w:rPr>
          <w:rFonts w:ascii="Times New Roman" w:hAnsi="Times New Roman" w:cs="Times New Roman"/>
          <w:shd w:val="clear" w:color="auto" w:fill="EFEDED"/>
          <w:lang w:val="en-US"/>
        </w:rPr>
        <w:t>In conclusion, cooking at home not only help me to get better health. It also reduces my financial problems and brings me good meals. Therefore, I prefer to eat food at home.</w:t>
      </w:r>
    </w:p>
    <w:p w:rsidR="00FD1305" w:rsidRPr="00B96D16" w:rsidRDefault="00FD1305" w:rsidP="008C6171">
      <w:pPr>
        <w:spacing w:line="240" w:lineRule="auto"/>
        <w:rPr>
          <w:rFonts w:ascii="Times New Roman" w:hAnsi="Times New Roman" w:cs="Times New Roman"/>
          <w:shd w:val="clear" w:color="auto" w:fill="EFEDED"/>
          <w:lang w:val="en-US"/>
        </w:rPr>
      </w:pPr>
      <w:r w:rsidRPr="00B96D16">
        <w:rPr>
          <w:rFonts w:ascii="Times New Roman" w:hAnsi="Times New Roman" w:cs="Times New Roman"/>
          <w:shd w:val="clear" w:color="auto" w:fill="3D85C6"/>
          <w:lang w:val="en-US"/>
        </w:rPr>
        <w:t>Some people believe that university students should be required to attend classes. Others</w:t>
      </w:r>
      <w:r w:rsidRPr="00B96D16">
        <w:rPr>
          <w:rFonts w:ascii="Times New Roman" w:hAnsi="Times New Roman" w:cs="Times New Roman"/>
          <w:lang w:val="en-US"/>
        </w:rPr>
        <w:br/>
      </w:r>
      <w:r w:rsidRPr="00B96D16">
        <w:rPr>
          <w:rFonts w:ascii="Times New Roman" w:hAnsi="Times New Roman" w:cs="Times New Roman"/>
          <w:shd w:val="clear" w:color="auto" w:fill="3D85C6"/>
          <w:lang w:val="en-US"/>
        </w:rPr>
        <w:t>believe that going to classes should be optional for students. Which point of view do you agree</w:t>
      </w:r>
      <w:r w:rsidRPr="00B96D16">
        <w:rPr>
          <w:rFonts w:ascii="Times New Roman" w:hAnsi="Times New Roman" w:cs="Times New Roman"/>
          <w:lang w:val="en-US"/>
        </w:rPr>
        <w:br/>
      </w:r>
      <w:r w:rsidRPr="00B96D16">
        <w:rPr>
          <w:rFonts w:ascii="Times New Roman" w:hAnsi="Times New Roman" w:cs="Times New Roman"/>
          <w:shd w:val="clear" w:color="auto" w:fill="3D85C6"/>
          <w:lang w:val="en-US"/>
        </w:rPr>
        <w:t>with? Use specific reasons and details to explain your answer.</w:t>
      </w:r>
    </w:p>
    <w:p w:rsidR="00FD1305" w:rsidRPr="00B96D16" w:rsidRDefault="00FD1305" w:rsidP="008C6171">
      <w:pPr>
        <w:spacing w:line="240" w:lineRule="auto"/>
        <w:rPr>
          <w:rFonts w:ascii="Times New Roman" w:hAnsi="Times New Roman" w:cs="Times New Roman"/>
          <w:shd w:val="clear" w:color="auto" w:fill="FAFAFA"/>
          <w:lang w:val="en-US"/>
        </w:rPr>
      </w:pPr>
      <w:r w:rsidRPr="00B96D16">
        <w:rPr>
          <w:rFonts w:ascii="Times New Roman" w:hAnsi="Times New Roman" w:cs="Times New Roman"/>
          <w:shd w:val="clear" w:color="auto" w:fill="FAFAFA"/>
          <w:lang w:val="en-US"/>
        </w:rPr>
        <w:t>Most universities now require students to attend classes or they will not be allowed to take the final exams. I myself disagree with that policy, believing that students should decide which study method and schedule is most appropriate to them.</w:t>
      </w:r>
      <w:r w:rsidRPr="00B96D16">
        <w:rPr>
          <w:rStyle w:val="apple-converted-space"/>
          <w:rFonts w:ascii="Times New Roman" w:hAnsi="Times New Roman" w:cs="Times New Roman"/>
          <w:shd w:val="clear" w:color="auto" w:fill="FAFAFA"/>
          <w:lang w:val="en-US"/>
        </w:rPr>
        <w:t> </w:t>
      </w:r>
      <w:r w:rsidRPr="00B96D16">
        <w:rPr>
          <w:rFonts w:ascii="Times New Roman" w:hAnsi="Times New Roman" w:cs="Times New Roman"/>
          <w:lang w:val="en-US"/>
        </w:rPr>
        <w:br/>
      </w:r>
      <w:r w:rsidRPr="00B96D16">
        <w:rPr>
          <w:rFonts w:ascii="Times New Roman" w:hAnsi="Times New Roman" w:cs="Times New Roman"/>
          <w:lang w:val="en-US"/>
        </w:rPr>
        <w:br/>
      </w:r>
      <w:r w:rsidRPr="00B96D16">
        <w:rPr>
          <w:rFonts w:ascii="Times New Roman" w:hAnsi="Times New Roman" w:cs="Times New Roman"/>
          <w:shd w:val="clear" w:color="auto" w:fill="FAFAFA"/>
          <w:lang w:val="en-US"/>
        </w:rPr>
        <w:t>Firstly, each student has one method that works best for him. To some, it may be sitting in class and solving the problems by dicussing with classmates while to others, working alone may be the best option. Nowadays, with the assistance of new technology, attending classes is not the only way to gain knowledge, and therefore, universities should encourage students to choose their own way among a variety of options.</w:t>
      </w:r>
      <w:r w:rsidRPr="00B96D16">
        <w:rPr>
          <w:rFonts w:ascii="Times New Roman" w:hAnsi="Times New Roman" w:cs="Times New Roman"/>
          <w:lang w:val="en-US"/>
        </w:rPr>
        <w:br/>
      </w:r>
      <w:r w:rsidRPr="00B96D16">
        <w:rPr>
          <w:rFonts w:ascii="Times New Roman" w:hAnsi="Times New Roman" w:cs="Times New Roman"/>
          <w:lang w:val="en-US"/>
        </w:rPr>
        <w:br/>
      </w:r>
      <w:r w:rsidRPr="00B96D16">
        <w:rPr>
          <w:rFonts w:ascii="Times New Roman" w:hAnsi="Times New Roman" w:cs="Times New Roman"/>
          <w:shd w:val="clear" w:color="auto" w:fill="FAFAFA"/>
          <w:lang w:val="en-US"/>
        </w:rPr>
        <w:t xml:space="preserve">Secondly, making studying flexible could also help students manage their time better. In our day, there is hardly any student who devotes all of his time to study. Many students take part-time jobs beside school, and some even have to work hard to earn their livings and afford classes. Others also participate in a variety of community activities. To such students, a fixed schedule may be difficult to follow. Besides, if some students wish to shorten their time of studying, they can work hard at home and finish the program ahead of time without having to attend </w:t>
      </w:r>
      <w:proofErr w:type="gramStart"/>
      <w:r w:rsidRPr="00B96D16">
        <w:rPr>
          <w:rFonts w:ascii="Times New Roman" w:hAnsi="Times New Roman" w:cs="Times New Roman"/>
          <w:shd w:val="clear" w:color="auto" w:fill="FAFAFA"/>
          <w:lang w:val="en-US"/>
        </w:rPr>
        <w:t>classes</w:t>
      </w:r>
      <w:proofErr w:type="gramEnd"/>
      <w:r w:rsidRPr="00B96D16">
        <w:rPr>
          <w:rFonts w:ascii="Times New Roman" w:hAnsi="Times New Roman" w:cs="Times New Roman"/>
          <w:shd w:val="clear" w:color="auto" w:fill="FAFAFA"/>
          <w:lang w:val="en-US"/>
        </w:rPr>
        <w:t xml:space="preserve"> everyday.</w:t>
      </w:r>
      <w:r w:rsidRPr="00B96D16">
        <w:rPr>
          <w:rFonts w:ascii="Times New Roman" w:hAnsi="Times New Roman" w:cs="Times New Roman"/>
          <w:lang w:val="en-US"/>
        </w:rPr>
        <w:br/>
      </w:r>
      <w:r w:rsidRPr="00B96D16">
        <w:rPr>
          <w:rFonts w:ascii="Times New Roman" w:hAnsi="Times New Roman" w:cs="Times New Roman"/>
          <w:lang w:val="en-US"/>
        </w:rPr>
        <w:br/>
      </w:r>
      <w:r w:rsidRPr="00B96D16">
        <w:rPr>
          <w:rFonts w:ascii="Times New Roman" w:hAnsi="Times New Roman" w:cs="Times New Roman"/>
          <w:shd w:val="clear" w:color="auto" w:fill="FAFAFA"/>
          <w:lang w:val="en-US"/>
        </w:rPr>
        <w:t xml:space="preserve">Some people may argue that if students can do whatever they want, there will be no discipline at school. But in the other hand, it can help the students think and do independently and therefore, would also help them in their future work. And in contrast to the opion that no discipline could make them lack responsible, I believe that studying under the supervisor of noone but themselves, most students will be more self-disciplined if they are determined to </w:t>
      </w:r>
      <w:proofErr w:type="gramStart"/>
      <w:r w:rsidRPr="00B96D16">
        <w:rPr>
          <w:rFonts w:ascii="Times New Roman" w:hAnsi="Times New Roman" w:cs="Times New Roman"/>
          <w:shd w:val="clear" w:color="auto" w:fill="FAFAFA"/>
          <w:lang w:val="en-US"/>
        </w:rPr>
        <w:t>study .</w:t>
      </w:r>
      <w:proofErr w:type="gramEnd"/>
      <w:r w:rsidRPr="00B96D16">
        <w:rPr>
          <w:rFonts w:ascii="Times New Roman" w:hAnsi="Times New Roman" w:cs="Times New Roman"/>
          <w:shd w:val="clear" w:color="auto" w:fill="FAFAFA"/>
          <w:lang w:val="en-US"/>
        </w:rPr>
        <w:t xml:space="preserve"> And to the rest who do not want to learn at all, whether attending classes or not will make no difference.</w:t>
      </w:r>
      <w:r w:rsidRPr="00B96D16">
        <w:rPr>
          <w:rFonts w:ascii="Times New Roman" w:hAnsi="Times New Roman" w:cs="Times New Roman"/>
          <w:lang w:val="en-US"/>
        </w:rPr>
        <w:br/>
      </w:r>
      <w:r w:rsidRPr="00B96D16">
        <w:rPr>
          <w:rFonts w:ascii="Times New Roman" w:hAnsi="Times New Roman" w:cs="Times New Roman"/>
          <w:lang w:val="en-US"/>
        </w:rPr>
        <w:br/>
      </w:r>
      <w:r w:rsidRPr="00B96D16">
        <w:rPr>
          <w:rFonts w:ascii="Times New Roman" w:hAnsi="Times New Roman" w:cs="Times New Roman"/>
          <w:shd w:val="clear" w:color="auto" w:fill="FAFAFA"/>
          <w:lang w:val="en-US"/>
        </w:rPr>
        <w:lastRenderedPageBreak/>
        <w:t xml:space="preserve">Last but not least, by applying a more open attendance policy, universities could also benefit themselves. </w:t>
      </w:r>
      <w:proofErr w:type="gramStart"/>
      <w:r w:rsidRPr="00B96D16">
        <w:rPr>
          <w:rFonts w:ascii="Times New Roman" w:hAnsi="Times New Roman" w:cs="Times New Roman"/>
          <w:shd w:val="clear" w:color="auto" w:fill="FAFAFA"/>
          <w:lang w:val="en-US"/>
        </w:rPr>
        <w:t>Because since attending classes is not compulsory, the teachers have no choice but to make their classes more interesting and more helpful to attract students.</w:t>
      </w:r>
      <w:proofErr w:type="gramEnd"/>
      <w:r w:rsidRPr="00B96D16">
        <w:rPr>
          <w:rFonts w:ascii="Times New Roman" w:hAnsi="Times New Roman" w:cs="Times New Roman"/>
          <w:shd w:val="clear" w:color="auto" w:fill="FAFAFA"/>
          <w:lang w:val="en-US"/>
        </w:rPr>
        <w:t xml:space="preserve"> Furthermore, that will make the school more attractive and competitive to prospect students.</w:t>
      </w:r>
      <w:r w:rsidRPr="00B96D16">
        <w:rPr>
          <w:rFonts w:ascii="Times New Roman" w:hAnsi="Times New Roman" w:cs="Times New Roman"/>
          <w:lang w:val="en-US"/>
        </w:rPr>
        <w:br/>
      </w:r>
      <w:r w:rsidRPr="00B96D16">
        <w:rPr>
          <w:rFonts w:ascii="Times New Roman" w:hAnsi="Times New Roman" w:cs="Times New Roman"/>
          <w:lang w:val="en-US"/>
        </w:rPr>
        <w:br/>
      </w:r>
      <w:r w:rsidRPr="00B96D16">
        <w:rPr>
          <w:rFonts w:ascii="Times New Roman" w:hAnsi="Times New Roman" w:cs="Times New Roman"/>
          <w:shd w:val="clear" w:color="auto" w:fill="FAFAFA"/>
          <w:lang w:val="en-US"/>
        </w:rPr>
        <w:t>In conclusion, attending classes is not the only way for a student to get education. By providing a variety of options, universities can help students to manage their study effectively and in turn, universities will also gain their own benefit as well.</w:t>
      </w:r>
    </w:p>
    <w:p w:rsidR="00FD1305" w:rsidRPr="00B96D16" w:rsidRDefault="00FD1305" w:rsidP="008C6171">
      <w:pPr>
        <w:spacing w:line="240" w:lineRule="auto"/>
        <w:rPr>
          <w:rFonts w:ascii="Times New Roman" w:hAnsi="Times New Roman" w:cs="Times New Roman"/>
          <w:shd w:val="clear" w:color="auto" w:fill="EDF1F4"/>
          <w:lang w:val="en-US"/>
        </w:rPr>
      </w:pPr>
      <w:r w:rsidRPr="00B96D16">
        <w:rPr>
          <w:rFonts w:ascii="Times New Roman" w:hAnsi="Times New Roman" w:cs="Times New Roman"/>
          <w:shd w:val="clear" w:color="auto" w:fill="EDF1F4"/>
          <w:lang w:val="en-US"/>
        </w:rPr>
        <w:t xml:space="preserve">In some university and colleges, students are asked to attend to the classes for determined hours of the course. Mostly 75 percent of the class hours for the whole semester </w:t>
      </w:r>
      <w:proofErr w:type="gramStart"/>
      <w:r w:rsidRPr="00B96D16">
        <w:rPr>
          <w:rFonts w:ascii="Times New Roman" w:hAnsi="Times New Roman" w:cs="Times New Roman"/>
          <w:shd w:val="clear" w:color="auto" w:fill="EDF1F4"/>
          <w:lang w:val="en-US"/>
        </w:rPr>
        <w:t>is</w:t>
      </w:r>
      <w:proofErr w:type="gramEnd"/>
      <w:r w:rsidRPr="00B96D16">
        <w:rPr>
          <w:rFonts w:ascii="Times New Roman" w:hAnsi="Times New Roman" w:cs="Times New Roman"/>
          <w:shd w:val="clear" w:color="auto" w:fill="EDF1F4"/>
          <w:lang w:val="en-US"/>
        </w:rPr>
        <w:t xml:space="preserve"> mandatory to attend for students. In contrast, in some other university and colleges, it depends on the </w:t>
      </w:r>
      <w:proofErr w:type="gramStart"/>
      <w:r w:rsidRPr="00B96D16">
        <w:rPr>
          <w:rFonts w:ascii="Times New Roman" w:hAnsi="Times New Roman" w:cs="Times New Roman"/>
          <w:shd w:val="clear" w:color="auto" w:fill="EDF1F4"/>
          <w:lang w:val="en-US"/>
        </w:rPr>
        <w:t>students</w:t>
      </w:r>
      <w:proofErr w:type="gramEnd"/>
      <w:r w:rsidRPr="00B96D16">
        <w:rPr>
          <w:rFonts w:ascii="Times New Roman" w:hAnsi="Times New Roman" w:cs="Times New Roman"/>
          <w:shd w:val="clear" w:color="auto" w:fill="EDF1F4"/>
          <w:lang w:val="en-US"/>
        </w:rPr>
        <w:t xml:space="preserve"> preference to attend classes. I think</w:t>
      </w:r>
      <w:proofErr w:type="gramStart"/>
      <w:r w:rsidRPr="00B96D16">
        <w:rPr>
          <w:rFonts w:ascii="Times New Roman" w:hAnsi="Times New Roman" w:cs="Times New Roman"/>
          <w:shd w:val="clear" w:color="auto" w:fill="EDF1F4"/>
          <w:lang w:val="en-US"/>
        </w:rPr>
        <w:t>,</w:t>
      </w:r>
      <w:proofErr w:type="gramEnd"/>
      <w:r w:rsidRPr="00B96D16">
        <w:rPr>
          <w:rFonts w:ascii="Times New Roman" w:hAnsi="Times New Roman" w:cs="Times New Roman"/>
          <w:shd w:val="clear" w:color="auto" w:fill="EDF1F4"/>
          <w:lang w:val="en-US"/>
        </w:rPr>
        <w:t xml:space="preserve"> university and college students should be required to attend to the classes for an efficent and adequate education while it offers many virtues.</w:t>
      </w:r>
      <w:r w:rsidRPr="00B96D16">
        <w:rPr>
          <w:rFonts w:ascii="Times New Roman" w:hAnsi="Times New Roman" w:cs="Times New Roman"/>
          <w:lang w:val="en-US"/>
        </w:rPr>
        <w:br/>
      </w:r>
      <w:r w:rsidRPr="00B96D16">
        <w:rPr>
          <w:rFonts w:ascii="Times New Roman" w:hAnsi="Times New Roman" w:cs="Times New Roman"/>
          <w:lang w:val="en-US"/>
        </w:rPr>
        <w:br/>
      </w:r>
      <w:r w:rsidRPr="00B96D16">
        <w:rPr>
          <w:rFonts w:ascii="Times New Roman" w:hAnsi="Times New Roman" w:cs="Times New Roman"/>
          <w:shd w:val="clear" w:color="auto" w:fill="EDF1F4"/>
          <w:lang w:val="en-US"/>
        </w:rPr>
        <w:t>First, to learn subjects from teachers and to ask the unclear and vague points are very important for common education. Information which is given by the teacher is more reliable and students who attend the classes benefit the advantage of asking the lecturer about the unclear and difficult points.</w:t>
      </w:r>
      <w:r w:rsidRPr="00B96D16">
        <w:rPr>
          <w:rFonts w:ascii="Times New Roman" w:hAnsi="Times New Roman" w:cs="Times New Roman"/>
          <w:lang w:val="en-US"/>
        </w:rPr>
        <w:br/>
      </w:r>
      <w:r w:rsidRPr="00B96D16">
        <w:rPr>
          <w:rFonts w:ascii="Times New Roman" w:hAnsi="Times New Roman" w:cs="Times New Roman"/>
          <w:lang w:val="en-US"/>
        </w:rPr>
        <w:br/>
      </w:r>
      <w:r w:rsidRPr="00B96D16">
        <w:rPr>
          <w:rFonts w:ascii="Times New Roman" w:hAnsi="Times New Roman" w:cs="Times New Roman"/>
          <w:shd w:val="clear" w:color="auto" w:fill="EDF1F4"/>
          <w:lang w:val="en-US"/>
        </w:rPr>
        <w:t>Second, students can improve their perception about the topics and subjects by participating to the course related discussions in the classroom. Going to the classes brings the advantage of reinforcing and synthesing the knowledge learnt from the lesson with the unique ideas of other students in the classroom. Thus, students who attend the classes regularly are more likely to have a wider understanding of the topic than those who prefer to study the course remote from the class, therefore school.</w:t>
      </w:r>
      <w:r w:rsidRPr="00B96D16">
        <w:rPr>
          <w:rStyle w:val="apple-converted-space"/>
          <w:rFonts w:ascii="Times New Roman" w:hAnsi="Times New Roman" w:cs="Times New Roman"/>
          <w:shd w:val="clear" w:color="auto" w:fill="EDF1F4"/>
          <w:lang w:val="en-US"/>
        </w:rPr>
        <w:t> </w:t>
      </w:r>
      <w:r w:rsidRPr="00B96D16">
        <w:rPr>
          <w:rFonts w:ascii="Times New Roman" w:hAnsi="Times New Roman" w:cs="Times New Roman"/>
          <w:lang w:val="en-US"/>
        </w:rPr>
        <w:br/>
      </w:r>
      <w:r w:rsidRPr="00B96D16">
        <w:rPr>
          <w:rFonts w:ascii="Times New Roman" w:hAnsi="Times New Roman" w:cs="Times New Roman"/>
          <w:lang w:val="en-US"/>
        </w:rPr>
        <w:br/>
      </w:r>
      <w:r w:rsidRPr="00B96D16">
        <w:rPr>
          <w:rFonts w:ascii="Times New Roman" w:hAnsi="Times New Roman" w:cs="Times New Roman"/>
          <w:shd w:val="clear" w:color="auto" w:fill="EDF1F4"/>
          <w:lang w:val="en-US"/>
        </w:rPr>
        <w:t>Furthermore, it is waste of resources for both the school and nation when students do not tend to go to the school and classes because the tools and materials attained for their education are now not used and they idle. Therefore, it means that taxes and government spendings are not used in an appropriate way.</w:t>
      </w:r>
      <w:r w:rsidRPr="00B96D16">
        <w:rPr>
          <w:rFonts w:ascii="Times New Roman" w:hAnsi="Times New Roman" w:cs="Times New Roman"/>
          <w:lang w:val="en-US"/>
        </w:rPr>
        <w:br/>
      </w:r>
      <w:r w:rsidRPr="00B96D16">
        <w:rPr>
          <w:rFonts w:ascii="Times New Roman" w:hAnsi="Times New Roman" w:cs="Times New Roman"/>
          <w:lang w:val="en-US"/>
        </w:rPr>
        <w:br/>
      </w:r>
      <w:r w:rsidRPr="00B96D16">
        <w:rPr>
          <w:rFonts w:ascii="Times New Roman" w:hAnsi="Times New Roman" w:cs="Times New Roman"/>
          <w:shd w:val="clear" w:color="auto" w:fill="EDF1F4"/>
          <w:lang w:val="en-US"/>
        </w:rPr>
        <w:t>In sum, attending to class is necessary for the effective learning by giving students the opportunity to ask the vague and difficult parts of the course and improving the conception of the students about the topics and the course.</w:t>
      </w:r>
    </w:p>
    <w:p w:rsidR="0038287D" w:rsidRPr="00B96D16" w:rsidRDefault="0038287D" w:rsidP="008C6171">
      <w:pPr>
        <w:spacing w:line="240" w:lineRule="auto"/>
        <w:rPr>
          <w:rFonts w:ascii="Times New Roman" w:hAnsi="Times New Roman" w:cs="Times New Roman"/>
          <w:b/>
          <w:bCs/>
          <w:shd w:val="clear" w:color="auto" w:fill="FAFAFA"/>
          <w:lang w:val="en-US"/>
        </w:rPr>
      </w:pPr>
      <w:r w:rsidRPr="00B96D16">
        <w:rPr>
          <w:rFonts w:ascii="Times New Roman" w:hAnsi="Times New Roman" w:cs="Times New Roman"/>
          <w:b/>
          <w:bCs/>
          <w:shd w:val="clear" w:color="auto" w:fill="FAFAFA"/>
          <w:lang w:val="en-US"/>
        </w:rPr>
        <w:t>Some people think that they can learn better by themselves than with a teacher. Others think that it is always better to have a teacher. Which do you prefer? Use specific reasons to develop your essay.</w:t>
      </w:r>
    </w:p>
    <w:p w:rsidR="0038287D" w:rsidRPr="00B96D16" w:rsidRDefault="0038287D" w:rsidP="008C6171">
      <w:pPr>
        <w:spacing w:line="240" w:lineRule="auto"/>
        <w:rPr>
          <w:rFonts w:ascii="Times New Roman" w:hAnsi="Times New Roman" w:cs="Times New Roman"/>
          <w:shd w:val="clear" w:color="auto" w:fill="FAFAFA"/>
          <w:lang w:val="en-US"/>
        </w:rPr>
      </w:pPr>
      <w:r w:rsidRPr="00B96D16">
        <w:rPr>
          <w:rFonts w:ascii="Times New Roman" w:hAnsi="Times New Roman" w:cs="Times New Roman"/>
          <w:shd w:val="clear" w:color="auto" w:fill="FAFAFA"/>
          <w:lang w:val="en-US"/>
        </w:rPr>
        <w:t xml:space="preserve">Nowadays, many students prefer to study without asking for </w:t>
      </w:r>
      <w:proofErr w:type="gramStart"/>
      <w:r w:rsidRPr="00B96D16">
        <w:rPr>
          <w:rFonts w:ascii="Times New Roman" w:hAnsi="Times New Roman" w:cs="Times New Roman"/>
          <w:shd w:val="clear" w:color="auto" w:fill="FAFAFA"/>
          <w:lang w:val="en-US"/>
        </w:rPr>
        <w:t>A</w:t>
      </w:r>
      <w:proofErr w:type="gramEnd"/>
      <w:r w:rsidRPr="00B96D16">
        <w:rPr>
          <w:rFonts w:ascii="Times New Roman" w:hAnsi="Times New Roman" w:cs="Times New Roman"/>
          <w:shd w:val="clear" w:color="auto" w:fill="FAFAFA"/>
          <w:lang w:val="en-US"/>
        </w:rPr>
        <w:t xml:space="preserve"> teachers help. While many studentS are really smart and can totally depend on theMselves, half of them sometimes deceive theMselves by believing that they are smarter than average. They refuse to ask for their teachers help. Sadly, when exams COME knockING at the door they start to feel nervous and regret their arrogant behavioUr. Hence, I AM strongly opposeD to the idea of studying without </w:t>
      </w:r>
      <w:proofErr w:type="gramStart"/>
      <w:r w:rsidRPr="00B96D16">
        <w:rPr>
          <w:rFonts w:ascii="Times New Roman" w:hAnsi="Times New Roman" w:cs="Times New Roman"/>
          <w:shd w:val="clear" w:color="auto" w:fill="FAFAFA"/>
          <w:lang w:val="en-US"/>
        </w:rPr>
        <w:t>A</w:t>
      </w:r>
      <w:proofErr w:type="gramEnd"/>
      <w:r w:rsidRPr="00B96D16">
        <w:rPr>
          <w:rFonts w:ascii="Times New Roman" w:hAnsi="Times New Roman" w:cs="Times New Roman"/>
          <w:shd w:val="clear" w:color="auto" w:fill="FAFAFA"/>
          <w:lang w:val="en-US"/>
        </w:rPr>
        <w:t xml:space="preserve"> teachers help.</w:t>
      </w:r>
      <w:r w:rsidRPr="00B96D16">
        <w:rPr>
          <w:rStyle w:val="apple-converted-space"/>
          <w:rFonts w:ascii="Times New Roman" w:hAnsi="Times New Roman" w:cs="Times New Roman"/>
          <w:shd w:val="clear" w:color="auto" w:fill="FAFAFA"/>
          <w:lang w:val="en-US"/>
        </w:rPr>
        <w:t> </w:t>
      </w:r>
      <w:r w:rsidRPr="00B96D16">
        <w:rPr>
          <w:rFonts w:ascii="Times New Roman" w:hAnsi="Times New Roman" w:cs="Times New Roman"/>
          <w:lang w:val="en-US"/>
        </w:rPr>
        <w:br/>
      </w:r>
      <w:r w:rsidRPr="00B96D16">
        <w:rPr>
          <w:rFonts w:ascii="Times New Roman" w:hAnsi="Times New Roman" w:cs="Times New Roman"/>
          <w:lang w:val="en-US"/>
        </w:rPr>
        <w:br/>
      </w:r>
      <w:r w:rsidRPr="00B96D16">
        <w:rPr>
          <w:rFonts w:ascii="Times New Roman" w:hAnsi="Times New Roman" w:cs="Times New Roman"/>
          <w:shd w:val="clear" w:color="auto" w:fill="FAFAFA"/>
          <w:lang w:val="en-US"/>
        </w:rPr>
        <w:t xml:space="preserve">One of the </w:t>
      </w:r>
      <w:proofErr w:type="gramStart"/>
      <w:r w:rsidRPr="00B96D16">
        <w:rPr>
          <w:rFonts w:ascii="Times New Roman" w:hAnsi="Times New Roman" w:cs="Times New Roman"/>
          <w:shd w:val="clear" w:color="auto" w:fill="FAFAFA"/>
          <w:lang w:val="en-US"/>
        </w:rPr>
        <w:t>reason</w:t>
      </w:r>
      <w:proofErr w:type="gramEnd"/>
      <w:r w:rsidRPr="00B96D16">
        <w:rPr>
          <w:rFonts w:ascii="Times New Roman" w:hAnsi="Times New Roman" w:cs="Times New Roman"/>
          <w:shd w:val="clear" w:color="auto" w:fill="FAFAFA"/>
          <w:lang w:val="en-US"/>
        </w:rPr>
        <w:t xml:space="preserve"> that make me believe that it is very important to ask for teachers help is that they have</w:t>
      </w:r>
      <w:r w:rsidRPr="00B96D16">
        <w:rPr>
          <w:rStyle w:val="apple-converted-space"/>
          <w:rFonts w:ascii="Times New Roman" w:hAnsi="Times New Roman" w:cs="Times New Roman"/>
          <w:shd w:val="clear" w:color="auto" w:fill="FAFAFA"/>
          <w:lang w:val="en-US"/>
        </w:rPr>
        <w:t> </w:t>
      </w:r>
      <w:r w:rsidRPr="00B96D16">
        <w:rPr>
          <w:rFonts w:ascii="Times New Roman" w:hAnsi="Times New Roman" w:cs="Times New Roman"/>
          <w:strike/>
          <w:lang w:val="en-US"/>
        </w:rPr>
        <w:t>an</w:t>
      </w:r>
      <w:r w:rsidRPr="00B96D16">
        <w:rPr>
          <w:rStyle w:val="apple-converted-space"/>
          <w:rFonts w:ascii="Times New Roman" w:hAnsi="Times New Roman" w:cs="Times New Roman"/>
          <w:shd w:val="clear" w:color="auto" w:fill="FAFAFA"/>
          <w:lang w:val="en-US"/>
        </w:rPr>
        <w:t> </w:t>
      </w:r>
      <w:r w:rsidRPr="00B96D16">
        <w:rPr>
          <w:rFonts w:ascii="Times New Roman" w:hAnsi="Times New Roman" w:cs="Times New Roman"/>
          <w:shd w:val="clear" w:color="auto" w:fill="FAFAFA"/>
          <w:lang w:val="en-US"/>
        </w:rPr>
        <w:t>excellent experience. They used both life and work experience to find their students hidden talents and encouraged them to make an improvement.</w:t>
      </w:r>
      <w:r w:rsidRPr="00B96D16">
        <w:rPr>
          <w:rFonts w:ascii="Times New Roman" w:hAnsi="Times New Roman" w:cs="Times New Roman"/>
          <w:lang w:val="en-US"/>
        </w:rPr>
        <w:br/>
      </w:r>
      <w:r w:rsidRPr="00B96D16">
        <w:rPr>
          <w:rFonts w:ascii="Times New Roman" w:hAnsi="Times New Roman" w:cs="Times New Roman"/>
          <w:lang w:val="en-US"/>
        </w:rPr>
        <w:br/>
      </w:r>
      <w:r w:rsidRPr="00B96D16">
        <w:rPr>
          <w:rFonts w:ascii="Times New Roman" w:hAnsi="Times New Roman" w:cs="Times New Roman"/>
          <w:shd w:val="clear" w:color="auto" w:fill="FAFAFA"/>
          <w:lang w:val="en-US"/>
        </w:rPr>
        <w:t xml:space="preserve">Besides, good teachers recognized their </w:t>
      </w:r>
      <w:proofErr w:type="gramStart"/>
      <w:r w:rsidRPr="00B96D16">
        <w:rPr>
          <w:rFonts w:ascii="Times New Roman" w:hAnsi="Times New Roman" w:cs="Times New Roman"/>
          <w:shd w:val="clear" w:color="auto" w:fill="FAFAFA"/>
          <w:lang w:val="en-US"/>
        </w:rPr>
        <w:t>students</w:t>
      </w:r>
      <w:proofErr w:type="gramEnd"/>
      <w:r w:rsidRPr="00B96D16">
        <w:rPr>
          <w:rFonts w:ascii="Times New Roman" w:hAnsi="Times New Roman" w:cs="Times New Roman"/>
          <w:shd w:val="clear" w:color="auto" w:fill="FAFAFA"/>
          <w:lang w:val="en-US"/>
        </w:rPr>
        <w:t xml:space="preserve"> mistakes and offer extra classes in order to</w:t>
      </w:r>
      <w:r w:rsidRPr="00B96D16">
        <w:rPr>
          <w:rStyle w:val="apple-converted-space"/>
          <w:rFonts w:ascii="Times New Roman" w:hAnsi="Times New Roman" w:cs="Times New Roman"/>
          <w:strike/>
          <w:lang w:val="en-US"/>
        </w:rPr>
        <w:t> </w:t>
      </w:r>
      <w:r w:rsidRPr="00B96D16">
        <w:rPr>
          <w:rFonts w:ascii="Times New Roman" w:hAnsi="Times New Roman" w:cs="Times New Roman"/>
          <w:strike/>
          <w:lang w:val="en-US"/>
        </w:rPr>
        <w:t>emphasized</w:t>
      </w:r>
      <w:r w:rsidRPr="00B96D16">
        <w:rPr>
          <w:rStyle w:val="apple-converted-space"/>
          <w:rFonts w:ascii="Times New Roman" w:hAnsi="Times New Roman" w:cs="Times New Roman"/>
          <w:shd w:val="clear" w:color="auto" w:fill="FAFAFA"/>
          <w:lang w:val="en-US"/>
        </w:rPr>
        <w:t> </w:t>
      </w:r>
      <w:r w:rsidRPr="00B96D16">
        <w:rPr>
          <w:rFonts w:ascii="Times New Roman" w:hAnsi="Times New Roman" w:cs="Times New Roman"/>
          <w:shd w:val="clear" w:color="auto" w:fill="FAFAFA"/>
          <w:lang w:val="en-US"/>
        </w:rPr>
        <w:t>OVERCOME them. For example, in high school my friend and I found difficulties in learning mathematics. When our teacher recognized this problem he offered a free extra class EVERY Tuesday morning in order to help us. In fact, my</w:t>
      </w:r>
      <w:r w:rsidRPr="00B96D16">
        <w:rPr>
          <w:rStyle w:val="apple-converted-space"/>
          <w:rFonts w:ascii="Times New Roman" w:hAnsi="Times New Roman" w:cs="Times New Roman"/>
          <w:shd w:val="clear" w:color="auto" w:fill="FAFAFA"/>
          <w:lang w:val="en-US"/>
        </w:rPr>
        <w:t> </w:t>
      </w:r>
      <w:r w:rsidRPr="00B96D16">
        <w:rPr>
          <w:rFonts w:ascii="Times New Roman" w:hAnsi="Times New Roman" w:cs="Times New Roman"/>
          <w:lang w:val="en-US"/>
        </w:rPr>
        <w:br/>
      </w:r>
      <w:r w:rsidRPr="00B96D16">
        <w:rPr>
          <w:rFonts w:ascii="Times New Roman" w:hAnsi="Times New Roman" w:cs="Times New Roman"/>
          <w:shd w:val="clear" w:color="auto" w:fill="FAFAFA"/>
          <w:lang w:val="en-US"/>
        </w:rPr>
        <w:t>mathematicAL skills haVE improved a lot and I owe that to him.</w:t>
      </w:r>
      <w:r w:rsidRPr="00B96D16">
        <w:rPr>
          <w:rStyle w:val="apple-converted-space"/>
          <w:rFonts w:ascii="Times New Roman" w:hAnsi="Times New Roman" w:cs="Times New Roman"/>
          <w:shd w:val="clear" w:color="auto" w:fill="FAFAFA"/>
          <w:lang w:val="en-US"/>
        </w:rPr>
        <w:t> </w:t>
      </w:r>
      <w:r w:rsidRPr="00B96D16">
        <w:rPr>
          <w:rFonts w:ascii="Times New Roman" w:hAnsi="Times New Roman" w:cs="Times New Roman"/>
          <w:lang w:val="en-US"/>
        </w:rPr>
        <w:br/>
      </w:r>
      <w:r w:rsidRPr="00B96D16">
        <w:rPr>
          <w:rFonts w:ascii="Times New Roman" w:hAnsi="Times New Roman" w:cs="Times New Roman"/>
          <w:lang w:val="en-US"/>
        </w:rPr>
        <w:br/>
      </w:r>
      <w:r w:rsidRPr="00B96D16">
        <w:rPr>
          <w:rFonts w:ascii="Times New Roman" w:hAnsi="Times New Roman" w:cs="Times New Roman"/>
          <w:shd w:val="clear" w:color="auto" w:fill="FAFAFA"/>
          <w:lang w:val="en-US"/>
        </w:rPr>
        <w:lastRenderedPageBreak/>
        <w:t xml:space="preserve">Actually, teachers are good in </w:t>
      </w:r>
      <w:proofErr w:type="gramStart"/>
      <w:r w:rsidRPr="00B96D16">
        <w:rPr>
          <w:rFonts w:ascii="Times New Roman" w:hAnsi="Times New Roman" w:cs="Times New Roman"/>
          <w:shd w:val="clear" w:color="auto" w:fill="FAFAFA"/>
          <w:lang w:val="en-US"/>
        </w:rPr>
        <w:t>A</w:t>
      </w:r>
      <w:proofErr w:type="gramEnd"/>
      <w:r w:rsidRPr="00B96D16">
        <w:rPr>
          <w:rFonts w:ascii="Times New Roman" w:hAnsi="Times New Roman" w:cs="Times New Roman"/>
          <w:shd w:val="clear" w:color="auto" w:fill="FAFAFA"/>
          <w:lang w:val="en-US"/>
        </w:rPr>
        <w:t xml:space="preserve"> variety of things, but definitely stepping up and being creative. This is another reason that makeS me believe in ASKING FOR MY teachers help. They always implement a way to have studentS develop theMselves and do things that allow them to feel more connected to the subjects that they are studying.</w:t>
      </w:r>
      <w:r w:rsidRPr="00B96D16">
        <w:rPr>
          <w:rStyle w:val="apple-converted-space"/>
          <w:rFonts w:ascii="Times New Roman" w:hAnsi="Times New Roman" w:cs="Times New Roman"/>
          <w:shd w:val="clear" w:color="auto" w:fill="FAFAFA"/>
          <w:lang w:val="en-US"/>
        </w:rPr>
        <w:t> </w:t>
      </w:r>
      <w:r w:rsidRPr="00B96D16">
        <w:rPr>
          <w:rFonts w:ascii="Times New Roman" w:hAnsi="Times New Roman" w:cs="Times New Roman"/>
          <w:lang w:val="en-US"/>
        </w:rPr>
        <w:br/>
      </w:r>
      <w:r w:rsidRPr="00B96D16">
        <w:rPr>
          <w:rFonts w:ascii="Times New Roman" w:hAnsi="Times New Roman" w:cs="Times New Roman"/>
          <w:lang w:val="en-US"/>
        </w:rPr>
        <w:br/>
      </w:r>
      <w:r w:rsidRPr="00B96D16">
        <w:rPr>
          <w:rFonts w:ascii="Times New Roman" w:hAnsi="Times New Roman" w:cs="Times New Roman"/>
          <w:shd w:val="clear" w:color="auto" w:fill="FAFAFA"/>
          <w:lang w:val="en-US"/>
        </w:rPr>
        <w:t>To sum up, teachers are the greatest because they are offering their help without asking for something in return. Hence, we should honoUr them and benefit from their experience as much as we can.</w:t>
      </w:r>
    </w:p>
    <w:p w:rsidR="0038287D" w:rsidRPr="00B96D16" w:rsidRDefault="0038287D" w:rsidP="008C6171">
      <w:pPr>
        <w:spacing w:line="240" w:lineRule="auto"/>
        <w:rPr>
          <w:rStyle w:val="apple-converted-space"/>
          <w:rFonts w:ascii="Times New Roman" w:hAnsi="Times New Roman" w:cs="Times New Roman"/>
          <w:shd w:val="clear" w:color="auto" w:fill="FEFEFE"/>
          <w:lang w:val="en-US"/>
        </w:rPr>
      </w:pPr>
      <w:r w:rsidRPr="00B96D16">
        <w:rPr>
          <w:rFonts w:ascii="Times New Roman" w:hAnsi="Times New Roman" w:cs="Times New Roman"/>
          <w:shd w:val="clear" w:color="auto" w:fill="FEFEFE"/>
          <w:lang w:val="en-US"/>
        </w:rPr>
        <w:t>When it comes to education, the majority of people believe that education is a life time study.</w:t>
      </w:r>
      <w:r w:rsidRPr="00B96D16">
        <w:rPr>
          <w:rStyle w:val="apple-converted-space"/>
          <w:rFonts w:ascii="Times New Roman" w:hAnsi="Times New Roman" w:cs="Times New Roman"/>
          <w:shd w:val="clear" w:color="auto" w:fill="FEFEFE"/>
          <w:lang w:val="en-US"/>
        </w:rPr>
        <w:t> </w:t>
      </w:r>
      <w:del w:id="1" w:author="Unknown">
        <w:r w:rsidRPr="00B96D16">
          <w:rPr>
            <w:rFonts w:ascii="Times New Roman" w:hAnsi="Times New Roman" w:cs="Times New Roman"/>
            <w:lang w:val="en-US"/>
          </w:rPr>
          <w:delText>Even</w:delText>
        </w:r>
      </w:del>
      <w:r w:rsidRPr="00B96D16">
        <w:rPr>
          <w:rStyle w:val="apple-converted-space"/>
          <w:rFonts w:ascii="Times New Roman" w:hAnsi="Times New Roman" w:cs="Times New Roman"/>
          <w:shd w:val="clear" w:color="auto" w:fill="FEFEFE"/>
          <w:lang w:val="en-US"/>
        </w:rPr>
        <w:t> </w:t>
      </w:r>
      <w:proofErr w:type="gramStart"/>
      <w:r w:rsidRPr="00B96D16">
        <w:rPr>
          <w:rFonts w:ascii="Times New Roman" w:hAnsi="Times New Roman" w:cs="Times New Roman"/>
          <w:shd w:val="clear" w:color="auto" w:fill="FEFEFE"/>
          <w:lang w:val="en-US"/>
        </w:rPr>
        <w:t>when</w:t>
      </w:r>
      <w:proofErr w:type="gramEnd"/>
      <w:r w:rsidRPr="00B96D16">
        <w:rPr>
          <w:rFonts w:ascii="Times New Roman" w:hAnsi="Times New Roman" w:cs="Times New Roman"/>
          <w:shd w:val="clear" w:color="auto" w:fill="FEFEFE"/>
          <w:lang w:val="en-US"/>
        </w:rPr>
        <w:t xml:space="preserve"> we graduated from school, we should keep learning. In my point of view, a good teacher would change our life. Why I said</w:t>
      </w:r>
      <w:r w:rsidRPr="00B96D16">
        <w:rPr>
          <w:rStyle w:val="apple-converted-space"/>
          <w:rFonts w:ascii="Times New Roman" w:hAnsi="Times New Roman" w:cs="Times New Roman"/>
          <w:shd w:val="clear" w:color="auto" w:fill="FEFEFE"/>
          <w:lang w:val="en-US"/>
        </w:rPr>
        <w:t> </w:t>
      </w:r>
      <w:del w:id="2" w:author="Unknown">
        <w:r w:rsidRPr="00B96D16">
          <w:rPr>
            <w:rFonts w:ascii="Times New Roman" w:hAnsi="Times New Roman" w:cs="Times New Roman"/>
            <w:lang w:val="en-US"/>
          </w:rPr>
          <w:delText>that</w:delText>
        </w:r>
      </w:del>
      <w:r w:rsidRPr="00B96D16">
        <w:rPr>
          <w:rStyle w:val="apple-converted-space"/>
          <w:rFonts w:ascii="Times New Roman" w:hAnsi="Times New Roman" w:cs="Times New Roman"/>
          <w:shd w:val="clear" w:color="auto" w:fill="FEFEFE"/>
          <w:lang w:val="en-US"/>
        </w:rPr>
        <w:t> </w:t>
      </w:r>
      <w:proofErr w:type="gramStart"/>
      <w:r w:rsidRPr="00B96D16">
        <w:rPr>
          <w:rFonts w:ascii="Times New Roman" w:hAnsi="Times New Roman" w:cs="Times New Roman"/>
          <w:shd w:val="clear" w:color="auto" w:fill="FEFEFE"/>
          <w:lang w:val="en-US"/>
        </w:rPr>
        <w:t>so ,</w:t>
      </w:r>
      <w:proofErr w:type="gramEnd"/>
      <w:r w:rsidRPr="00B96D16">
        <w:rPr>
          <w:rFonts w:ascii="Times New Roman" w:hAnsi="Times New Roman" w:cs="Times New Roman"/>
          <w:shd w:val="clear" w:color="auto" w:fill="FEFEFE"/>
          <w:lang w:val="en-US"/>
        </w:rPr>
        <w:t xml:space="preserve"> because a good teacher is not only could help your academic achievement, but also couls change our core values.</w:t>
      </w:r>
      <w:r w:rsidRPr="00B96D16">
        <w:rPr>
          <w:rStyle w:val="apple-converted-space"/>
          <w:rFonts w:ascii="Times New Roman" w:hAnsi="Times New Roman" w:cs="Times New Roman"/>
          <w:shd w:val="clear" w:color="auto" w:fill="FEFEFE"/>
          <w:lang w:val="en-US"/>
        </w:rPr>
        <w:t> </w:t>
      </w:r>
      <w:del w:id="3" w:author="Unknown">
        <w:r w:rsidRPr="00B96D16">
          <w:rPr>
            <w:rFonts w:ascii="Times New Roman" w:hAnsi="Times New Roman" w:cs="Times New Roman"/>
            <w:lang w:val="en-US"/>
          </w:rPr>
          <w:delText>There are some clear reasons, and I will explore it.</w:delText>
        </w:r>
      </w:del>
      <w:r w:rsidRPr="00B96D16">
        <w:rPr>
          <w:rFonts w:ascii="Times New Roman" w:hAnsi="Times New Roman" w:cs="Times New Roman"/>
          <w:lang w:val="en-US"/>
        </w:rPr>
        <w:br/>
      </w:r>
      <w:r w:rsidRPr="00B96D16">
        <w:rPr>
          <w:rFonts w:ascii="Times New Roman" w:hAnsi="Times New Roman" w:cs="Times New Roman"/>
          <w:lang w:val="en-US"/>
        </w:rPr>
        <w:br/>
      </w:r>
      <w:r w:rsidRPr="00B96D16">
        <w:rPr>
          <w:rFonts w:ascii="Times New Roman" w:hAnsi="Times New Roman" w:cs="Times New Roman"/>
          <w:shd w:val="clear" w:color="auto" w:fill="FEFEFE"/>
          <w:lang w:val="en-US"/>
        </w:rPr>
        <w:t xml:space="preserve">First of all, people learn by themselves, maybe they can have the same academic progress with school education. However, that would take a longer period to learn by </w:t>
      </w:r>
      <w:proofErr w:type="gramStart"/>
      <w:r w:rsidRPr="00B96D16">
        <w:rPr>
          <w:rFonts w:ascii="Times New Roman" w:hAnsi="Times New Roman" w:cs="Times New Roman"/>
          <w:shd w:val="clear" w:color="auto" w:fill="FEFEFE"/>
          <w:lang w:val="en-US"/>
        </w:rPr>
        <w:t>themselves</w:t>
      </w:r>
      <w:proofErr w:type="gramEnd"/>
      <w:r w:rsidRPr="00B96D16">
        <w:rPr>
          <w:rFonts w:ascii="Times New Roman" w:hAnsi="Times New Roman" w:cs="Times New Roman"/>
          <w:shd w:val="clear" w:color="auto" w:fill="FEFEFE"/>
          <w:lang w:val="en-US"/>
        </w:rPr>
        <w:t xml:space="preserve">. Especially for maths solution, when we have some calculation problems, the teacher can help us to solve the problem </w:t>
      </w:r>
      <w:proofErr w:type="gramStart"/>
      <w:r w:rsidRPr="00B96D16">
        <w:rPr>
          <w:rFonts w:ascii="Times New Roman" w:hAnsi="Times New Roman" w:cs="Times New Roman"/>
          <w:shd w:val="clear" w:color="auto" w:fill="FEFEFE"/>
          <w:lang w:val="en-US"/>
        </w:rPr>
        <w:t>easily .</w:t>
      </w:r>
      <w:proofErr w:type="gramEnd"/>
      <w:r w:rsidRPr="00B96D16">
        <w:rPr>
          <w:rFonts w:ascii="Times New Roman" w:hAnsi="Times New Roman" w:cs="Times New Roman"/>
          <w:shd w:val="clear" w:color="auto" w:fill="FEFEFE"/>
          <w:lang w:val="en-US"/>
        </w:rPr>
        <w:t xml:space="preserve"> When I was a high school student, my calculation ability was very bad. Fortunately, my math teacher eliminated my blind point in my calculation, and made me had confidence in math. I always appreciate my math teacher, because she could foster my math ability.</w:t>
      </w:r>
      <w:r w:rsidRPr="00B96D16">
        <w:rPr>
          <w:rFonts w:ascii="Times New Roman" w:hAnsi="Times New Roman" w:cs="Times New Roman"/>
          <w:lang w:val="en-US"/>
        </w:rPr>
        <w:br/>
      </w:r>
      <w:r w:rsidRPr="00B96D16">
        <w:rPr>
          <w:rFonts w:ascii="Times New Roman" w:hAnsi="Times New Roman" w:cs="Times New Roman"/>
          <w:lang w:val="en-US"/>
        </w:rPr>
        <w:br/>
      </w:r>
      <w:r w:rsidRPr="00B96D16">
        <w:rPr>
          <w:rFonts w:ascii="Times New Roman" w:hAnsi="Times New Roman" w:cs="Times New Roman"/>
          <w:shd w:val="clear" w:color="auto" w:fill="FEFEFE"/>
          <w:lang w:val="en-US"/>
        </w:rPr>
        <w:t xml:space="preserve">Secondly, studying is not the most important thing for students, learning moral values </w:t>
      </w:r>
      <w:proofErr w:type="gramStart"/>
      <w:r w:rsidRPr="00B96D16">
        <w:rPr>
          <w:rFonts w:ascii="Times New Roman" w:hAnsi="Times New Roman" w:cs="Times New Roman"/>
          <w:shd w:val="clear" w:color="auto" w:fill="FEFEFE"/>
          <w:lang w:val="en-US"/>
        </w:rPr>
        <w:t>are</w:t>
      </w:r>
      <w:proofErr w:type="gramEnd"/>
      <w:r w:rsidRPr="00B96D16">
        <w:rPr>
          <w:rFonts w:ascii="Times New Roman" w:hAnsi="Times New Roman" w:cs="Times New Roman"/>
          <w:shd w:val="clear" w:color="auto" w:fill="FEFEFE"/>
          <w:lang w:val="en-US"/>
        </w:rPr>
        <w:t xml:space="preserve"> more important than studying. Some young people thought if they made a good grade they can do anything then. That was a wrong perception. Hence, school teachers should teach their students to have a positive value. Students must learn to be honest, sincere </w:t>
      </w:r>
      <w:proofErr w:type="gramStart"/>
      <w:r w:rsidRPr="00B96D16">
        <w:rPr>
          <w:rFonts w:ascii="Times New Roman" w:hAnsi="Times New Roman" w:cs="Times New Roman"/>
          <w:shd w:val="clear" w:color="auto" w:fill="FEFEFE"/>
          <w:lang w:val="en-US"/>
        </w:rPr>
        <w:t>humble ,</w:t>
      </w:r>
      <w:proofErr w:type="gramEnd"/>
      <w:r w:rsidRPr="00B96D16">
        <w:rPr>
          <w:rFonts w:ascii="Times New Roman" w:hAnsi="Times New Roman" w:cs="Times New Roman"/>
          <w:shd w:val="clear" w:color="auto" w:fill="FEFEFE"/>
          <w:lang w:val="en-US"/>
        </w:rPr>
        <w:t xml:space="preserve"> respecful.At present society, many people only think how to earn more money and later on they became selfish and elegant. </w:t>
      </w:r>
      <w:proofErr w:type="gramStart"/>
      <w:r w:rsidRPr="00B96D16">
        <w:rPr>
          <w:rFonts w:ascii="Times New Roman" w:hAnsi="Times New Roman" w:cs="Times New Roman"/>
          <w:shd w:val="clear" w:color="auto" w:fill="FEFEFE"/>
          <w:lang w:val="en-US"/>
        </w:rPr>
        <w:t>Judge people by their car and bank deposit is</w:t>
      </w:r>
      <w:proofErr w:type="gramEnd"/>
      <w:r w:rsidRPr="00B96D16">
        <w:rPr>
          <w:rFonts w:ascii="Times New Roman" w:hAnsi="Times New Roman" w:cs="Times New Roman"/>
          <w:shd w:val="clear" w:color="auto" w:fill="FEFEFE"/>
          <w:lang w:val="en-US"/>
        </w:rPr>
        <w:t xml:space="preserve"> a horrible image on people</w:t>
      </w:r>
      <w:r w:rsidRPr="00B96D16">
        <w:rPr>
          <w:rFonts w:ascii="Times New Roman" w:hAnsi="Times New Roman" w:cs="Times New Roman"/>
          <w:lang w:val="en-US"/>
        </w:rPr>
        <w:br/>
      </w:r>
      <w:r w:rsidRPr="00B96D16">
        <w:rPr>
          <w:rFonts w:ascii="Times New Roman" w:hAnsi="Times New Roman" w:cs="Times New Roman"/>
          <w:lang w:val="en-US"/>
        </w:rPr>
        <w:br/>
      </w:r>
      <w:r w:rsidRPr="00B96D16">
        <w:rPr>
          <w:rFonts w:ascii="Times New Roman" w:hAnsi="Times New Roman" w:cs="Times New Roman"/>
          <w:shd w:val="clear" w:color="auto" w:fill="FEFEFE"/>
          <w:lang w:val="en-US"/>
        </w:rPr>
        <w:t>Lastly, not everyone can keep learning by themselves. The teacher can help us to keep focus on our studies, learning different course step by step in different approaches. Imaging a 10 years old kid study itself, how can he/she focus on his/her studies? He would be disturbed by TV and comic books. Finally, he/she cannot learn anything. Furthermore, parents have to support their family; they have no time to teach their children. Children go to school have to face peer pressure, which will let them keep moving on their academic.</w:t>
      </w:r>
      <w:r w:rsidRPr="00B96D16">
        <w:rPr>
          <w:rStyle w:val="apple-converted-space"/>
          <w:rFonts w:ascii="Times New Roman" w:hAnsi="Times New Roman" w:cs="Times New Roman"/>
          <w:shd w:val="clear" w:color="auto" w:fill="FEFEFE"/>
          <w:lang w:val="en-US"/>
        </w:rPr>
        <w:t> </w:t>
      </w:r>
      <w:r w:rsidRPr="00B96D16">
        <w:rPr>
          <w:rFonts w:ascii="Times New Roman" w:hAnsi="Times New Roman" w:cs="Times New Roman"/>
          <w:lang w:val="en-US"/>
        </w:rPr>
        <w:br/>
      </w:r>
      <w:r w:rsidRPr="00B96D16">
        <w:rPr>
          <w:rFonts w:ascii="Times New Roman" w:hAnsi="Times New Roman" w:cs="Times New Roman"/>
          <w:lang w:val="en-US"/>
        </w:rPr>
        <w:br/>
      </w:r>
      <w:r w:rsidRPr="00B96D16">
        <w:rPr>
          <w:rFonts w:ascii="Times New Roman" w:hAnsi="Times New Roman" w:cs="Times New Roman"/>
          <w:shd w:val="clear" w:color="auto" w:fill="FEFEFE"/>
          <w:lang w:val="en-US"/>
        </w:rPr>
        <w:t>In conclusion, I think only the minority of people can learn by themselves as they have a different ability / capacity of learning from others. Thus, I think it is better to have a teacher in our school life.</w:t>
      </w:r>
      <w:r w:rsidRPr="00B96D16">
        <w:rPr>
          <w:rStyle w:val="apple-converted-space"/>
          <w:rFonts w:ascii="Times New Roman" w:hAnsi="Times New Roman" w:cs="Times New Roman"/>
          <w:shd w:val="clear" w:color="auto" w:fill="FEFEFE"/>
          <w:lang w:val="en-US"/>
        </w:rPr>
        <w:t> </w:t>
      </w:r>
    </w:p>
    <w:p w:rsidR="0087071A" w:rsidRPr="00B96D16" w:rsidRDefault="0087071A" w:rsidP="008C6171">
      <w:pPr>
        <w:spacing w:line="240" w:lineRule="auto"/>
        <w:rPr>
          <w:rStyle w:val="apple-converted-space"/>
          <w:rFonts w:ascii="Times New Roman" w:hAnsi="Times New Roman" w:cs="Times New Roman"/>
          <w:b/>
          <w:shd w:val="clear" w:color="auto" w:fill="FEFEFE"/>
          <w:lang w:val="en-US"/>
        </w:rPr>
      </w:pPr>
      <w:r w:rsidRPr="00B96D16">
        <w:rPr>
          <w:rFonts w:ascii="Times New Roman" w:hAnsi="Times New Roman" w:cs="Times New Roman"/>
          <w:b/>
          <w:shd w:val="clear" w:color="auto" w:fill="FFFFFF"/>
          <w:lang w:val="en-US"/>
        </w:rPr>
        <w:t>Should governments spend more money on improving roads and highways, or should governments spend more money on improving public transportation (buses, trains, subways)? Why? Use specific reasons and details to develop your essay.</w:t>
      </w:r>
    </w:p>
    <w:p w:rsidR="0038287D" w:rsidRPr="00B96D16" w:rsidRDefault="0087071A" w:rsidP="008C6171">
      <w:pPr>
        <w:spacing w:line="240" w:lineRule="auto"/>
        <w:rPr>
          <w:rFonts w:ascii="Times New Roman" w:hAnsi="Times New Roman" w:cs="Times New Roman"/>
          <w:shd w:val="clear" w:color="auto" w:fill="FAFAFA"/>
          <w:lang w:val="en-US"/>
        </w:rPr>
      </w:pPr>
      <w:r w:rsidRPr="00B96D16">
        <w:rPr>
          <w:rFonts w:ascii="Times New Roman" w:hAnsi="Times New Roman" w:cs="Times New Roman"/>
          <w:shd w:val="clear" w:color="auto" w:fill="FAFAFA"/>
          <w:lang w:val="en-US"/>
        </w:rPr>
        <w:t>The issue focusing on government's improvement on transportation has profound significance. No matter the money is used for improving roads and highways or upgrading public transportation, people will always benefit from it. However, if two can only select one then as far as I am concerned, I would definitely vote for improvement on public transportation. There are several reasons, as they are addressed below, to support my opinion.</w:t>
      </w:r>
      <w:r w:rsidRPr="00B96D16">
        <w:rPr>
          <w:rFonts w:ascii="Times New Roman" w:hAnsi="Times New Roman" w:cs="Times New Roman"/>
          <w:lang w:val="en-US"/>
        </w:rPr>
        <w:br/>
      </w:r>
      <w:r w:rsidRPr="00B96D16">
        <w:rPr>
          <w:rFonts w:ascii="Times New Roman" w:hAnsi="Times New Roman" w:cs="Times New Roman"/>
          <w:lang w:val="en-US"/>
        </w:rPr>
        <w:br/>
      </w:r>
      <w:r w:rsidRPr="00B96D16">
        <w:rPr>
          <w:rFonts w:ascii="Times New Roman" w:hAnsi="Times New Roman" w:cs="Times New Roman"/>
          <w:shd w:val="clear" w:color="auto" w:fill="FAFAFA"/>
          <w:lang w:val="en-US"/>
        </w:rPr>
        <w:t xml:space="preserve">Firstly, spending more money on improving public transportation will help to make people have more comfortable traveling conditions. As more and more people swarm into the big cities, the traffic issue becomes one of the problems urgently to be solved. I believe I will never forget that morning when I rushed into the subway for an interview. The subway was jammed with passengers everywhere and even the word "crowDed" can not exactly express the awful/worrying situation. When people finally exhausted themselves getting on the subway, nonetheless, they could not find themselves a space to stand. Worse still, some one’s faces were pushed to “kiss” the window glass. It is unbelievable but </w:t>
      </w:r>
      <w:r w:rsidRPr="00B96D16">
        <w:rPr>
          <w:rFonts w:ascii="Times New Roman" w:hAnsi="Times New Roman" w:cs="Times New Roman"/>
          <w:shd w:val="clear" w:color="auto" w:fill="FAFAFA"/>
          <w:lang w:val="en-US"/>
        </w:rPr>
        <w:lastRenderedPageBreak/>
        <w:t xml:space="preserve">truly existS. Only the government CAN take measures to deal with </w:t>
      </w:r>
      <w:proofErr w:type="gramStart"/>
      <w:r w:rsidRPr="00B96D16">
        <w:rPr>
          <w:rFonts w:ascii="Times New Roman" w:hAnsi="Times New Roman" w:cs="Times New Roman"/>
          <w:shd w:val="clear" w:color="auto" w:fill="FAFAFA"/>
          <w:lang w:val="en-US"/>
        </w:rPr>
        <w:t>it(</w:t>
      </w:r>
      <w:proofErr w:type="gramEnd"/>
      <w:r w:rsidRPr="00B96D16">
        <w:rPr>
          <w:rFonts w:ascii="Times New Roman" w:hAnsi="Times New Roman" w:cs="Times New Roman"/>
          <w:shd w:val="clear" w:color="auto" w:fill="FAFAFA"/>
          <w:lang w:val="en-US"/>
        </w:rPr>
        <w:t>.) For instance, paving more subways lines as well as increasing the speed, can ease/relieve the traffic pressure so AS TO enable people to enjoy a suitable traveling environment.</w:t>
      </w:r>
      <w:r w:rsidRPr="00B96D16">
        <w:rPr>
          <w:rStyle w:val="apple-converted-space"/>
          <w:rFonts w:ascii="Times New Roman" w:hAnsi="Times New Roman" w:cs="Times New Roman"/>
          <w:shd w:val="clear" w:color="auto" w:fill="FAFAFA"/>
          <w:lang w:val="en-US"/>
        </w:rPr>
        <w:t> </w:t>
      </w:r>
      <w:r w:rsidRPr="00B96D16">
        <w:rPr>
          <w:rFonts w:ascii="Times New Roman" w:hAnsi="Times New Roman" w:cs="Times New Roman"/>
          <w:lang w:val="en-US"/>
        </w:rPr>
        <w:br/>
      </w:r>
      <w:r w:rsidRPr="00B96D16">
        <w:rPr>
          <w:rFonts w:ascii="Times New Roman" w:hAnsi="Times New Roman" w:cs="Times New Roman"/>
          <w:lang w:val="en-US"/>
        </w:rPr>
        <w:br/>
      </w:r>
      <w:r w:rsidRPr="00B96D16">
        <w:rPr>
          <w:rFonts w:ascii="Times New Roman" w:hAnsi="Times New Roman" w:cs="Times New Roman"/>
          <w:shd w:val="clear" w:color="auto" w:fill="FAFAFA"/>
          <w:lang w:val="en-US"/>
        </w:rPr>
        <w:t xml:space="preserve">Secondly, better public transportation means not only </w:t>
      </w:r>
      <w:proofErr w:type="gramStart"/>
      <w:r w:rsidRPr="00B96D16">
        <w:rPr>
          <w:rFonts w:ascii="Times New Roman" w:hAnsi="Times New Roman" w:cs="Times New Roman"/>
          <w:shd w:val="clear" w:color="auto" w:fill="FAFAFA"/>
          <w:lang w:val="en-US"/>
        </w:rPr>
        <w:t>AN</w:t>
      </w:r>
      <w:proofErr w:type="gramEnd"/>
      <w:r w:rsidRPr="00B96D16">
        <w:rPr>
          <w:rFonts w:ascii="Times New Roman" w:hAnsi="Times New Roman" w:cs="Times New Roman"/>
          <w:shd w:val="clear" w:color="auto" w:fill="FAFAFA"/>
          <w:lang w:val="en-US"/>
        </w:rPr>
        <w:t xml:space="preserve"> higher efficiency but also less air pollution. WHEN people</w:t>
      </w:r>
      <w:r w:rsidRPr="00B96D16">
        <w:rPr>
          <w:rStyle w:val="apple-converted-space"/>
          <w:rFonts w:ascii="Times New Roman" w:hAnsi="Times New Roman" w:cs="Times New Roman"/>
          <w:shd w:val="clear" w:color="auto" w:fill="FAFAFA"/>
          <w:lang w:val="en-US"/>
        </w:rPr>
        <w:t> </w:t>
      </w:r>
      <w:r w:rsidRPr="00B96D16">
        <w:rPr>
          <w:rFonts w:ascii="Times New Roman" w:hAnsi="Times New Roman" w:cs="Times New Roman"/>
          <w:strike/>
          <w:lang w:val="en-US"/>
        </w:rPr>
        <w:t>originally</w:t>
      </w:r>
      <w:r w:rsidRPr="00B96D16">
        <w:rPr>
          <w:rStyle w:val="apple-converted-space"/>
          <w:rFonts w:ascii="Times New Roman" w:hAnsi="Times New Roman" w:cs="Times New Roman"/>
          <w:shd w:val="clear" w:color="auto" w:fill="FAFAFA"/>
          <w:lang w:val="en-US"/>
        </w:rPr>
        <w:t> </w:t>
      </w:r>
      <w:r w:rsidRPr="00B96D16">
        <w:rPr>
          <w:rFonts w:ascii="Times New Roman" w:hAnsi="Times New Roman" w:cs="Times New Roman"/>
          <w:shd w:val="clear" w:color="auto" w:fill="FAFAFA"/>
          <w:lang w:val="en-US"/>
        </w:rPr>
        <w:t>WHO drive their cars to work give up to take buses or subways, there will be less private cars on the roads which is a great help IN reducING the traffic jamS and the exhaust fumes emission. This is what Beijing has done before the 2008 Olympic Games to improve the air quality and it has been proved a feasible method. Beijing government put aN amount of special fund to compensate the transportation companies to let/impel them lower the basic price from 1 Yuan RMB to 4 Jiao, attracting people to change their traveling ways. Meanwhile, nowadays public transportation uses electric systemS to run/operate the vehicles (buses, subways and trains) instead of the traditional gasoline. As a result, use of clean energy can decrease the carbon dioxide emissionS which cause</w:t>
      </w:r>
      <w:r w:rsidRPr="00B96D16">
        <w:rPr>
          <w:rStyle w:val="apple-converted-space"/>
          <w:rFonts w:ascii="Times New Roman" w:hAnsi="Times New Roman" w:cs="Times New Roman"/>
          <w:shd w:val="clear" w:color="auto" w:fill="FAFAFA"/>
          <w:lang w:val="en-US"/>
        </w:rPr>
        <w:t> </w:t>
      </w:r>
      <w:r w:rsidRPr="00B96D16">
        <w:rPr>
          <w:rFonts w:ascii="Times New Roman" w:hAnsi="Times New Roman" w:cs="Times New Roman"/>
          <w:strike/>
          <w:lang w:val="en-US"/>
        </w:rPr>
        <w:t>the</w:t>
      </w:r>
      <w:r w:rsidRPr="00B96D16">
        <w:rPr>
          <w:rStyle w:val="apple-converted-space"/>
          <w:rFonts w:ascii="Times New Roman" w:hAnsi="Times New Roman" w:cs="Times New Roman"/>
          <w:shd w:val="clear" w:color="auto" w:fill="FAFAFA"/>
          <w:lang w:val="en-US"/>
        </w:rPr>
        <w:t> </w:t>
      </w:r>
      <w:r w:rsidRPr="00B96D16">
        <w:rPr>
          <w:rFonts w:ascii="Times New Roman" w:hAnsi="Times New Roman" w:cs="Times New Roman"/>
          <w:shd w:val="clear" w:color="auto" w:fill="FAFAFA"/>
          <w:lang w:val="en-US"/>
        </w:rPr>
        <w:t>global warming. No one can deny its lasting influence on the whole world's environment.</w:t>
      </w:r>
      <w:r w:rsidRPr="00B96D16">
        <w:rPr>
          <w:rFonts w:ascii="Times New Roman" w:hAnsi="Times New Roman" w:cs="Times New Roman"/>
          <w:lang w:val="en-US"/>
        </w:rPr>
        <w:br/>
      </w:r>
      <w:r w:rsidRPr="00B96D16">
        <w:rPr>
          <w:rFonts w:ascii="Times New Roman" w:hAnsi="Times New Roman" w:cs="Times New Roman"/>
          <w:lang w:val="en-US"/>
        </w:rPr>
        <w:br/>
      </w:r>
      <w:r w:rsidRPr="00B96D16">
        <w:rPr>
          <w:rFonts w:ascii="Times New Roman" w:hAnsi="Times New Roman" w:cs="Times New Roman"/>
          <w:shd w:val="clear" w:color="auto" w:fill="FAFAFA"/>
          <w:lang w:val="en-US"/>
        </w:rPr>
        <w:t xml:space="preserve">Finally, to upgrade public transportation needS extra labor force to accomplish it, which can offer job positions like drivers, builders and engineers for these unemployed </w:t>
      </w:r>
      <w:proofErr w:type="gramStart"/>
      <w:r w:rsidRPr="00B96D16">
        <w:rPr>
          <w:rFonts w:ascii="Times New Roman" w:hAnsi="Times New Roman" w:cs="Times New Roman"/>
          <w:shd w:val="clear" w:color="auto" w:fill="FAFAFA"/>
          <w:lang w:val="en-US"/>
        </w:rPr>
        <w:t>citizens.</w:t>
      </w:r>
      <w:proofErr w:type="gramEnd"/>
      <w:r w:rsidRPr="00B96D16">
        <w:rPr>
          <w:rFonts w:ascii="Times New Roman" w:hAnsi="Times New Roman" w:cs="Times New Roman"/>
          <w:shd w:val="clear" w:color="auto" w:fill="FAFAFA"/>
          <w:lang w:val="en-US"/>
        </w:rPr>
        <w:t xml:space="preserve"> With less pressure on unemployment, the government can try its utmost to develop the whole country's economy and other important things.</w:t>
      </w:r>
      <w:r w:rsidRPr="00B96D16">
        <w:rPr>
          <w:rFonts w:ascii="Times New Roman" w:hAnsi="Times New Roman" w:cs="Times New Roman"/>
          <w:lang w:val="en-US"/>
        </w:rPr>
        <w:br/>
      </w:r>
      <w:r w:rsidRPr="00B96D16">
        <w:rPr>
          <w:rFonts w:ascii="Times New Roman" w:hAnsi="Times New Roman" w:cs="Times New Roman"/>
          <w:lang w:val="en-US"/>
        </w:rPr>
        <w:br/>
      </w:r>
      <w:r w:rsidRPr="00B96D16">
        <w:rPr>
          <w:rFonts w:ascii="Times New Roman" w:hAnsi="Times New Roman" w:cs="Times New Roman"/>
          <w:shd w:val="clear" w:color="auto" w:fill="FAFAFA"/>
          <w:lang w:val="en-US"/>
        </w:rPr>
        <w:t>To put all in a nutshell, I am strongly IN agreeMENT to put money on improving public transportation, for it can help people enjoy more pleasant passenger environment, reduce the air pollution and also enable IT to solve the unemployment.</w:t>
      </w:r>
    </w:p>
    <w:p w:rsidR="0087071A" w:rsidRPr="00B96D16" w:rsidRDefault="0087071A" w:rsidP="008C6171">
      <w:pPr>
        <w:pStyle w:val="NormalWeb"/>
        <w:shd w:val="clear" w:color="auto" w:fill="FFFFFF"/>
        <w:rPr>
          <w:sz w:val="22"/>
          <w:szCs w:val="22"/>
          <w:lang w:val="en-US"/>
        </w:rPr>
      </w:pPr>
      <w:r w:rsidRPr="00B96D16">
        <w:rPr>
          <w:sz w:val="22"/>
          <w:szCs w:val="22"/>
          <w:lang w:val="en-US"/>
        </w:rPr>
        <w:t>All means of transportation should be kept in good conditions. However, I believe it would be most beneficial for a country or city, if its govenerment spent more money on improving public transporattion. This would result in substantial standard of living improvements.</w:t>
      </w:r>
    </w:p>
    <w:p w:rsidR="0087071A" w:rsidRPr="00B96D16" w:rsidRDefault="0087071A" w:rsidP="008C6171">
      <w:pPr>
        <w:pStyle w:val="NormalWeb"/>
        <w:shd w:val="clear" w:color="auto" w:fill="FFFFFF"/>
        <w:rPr>
          <w:sz w:val="22"/>
          <w:szCs w:val="22"/>
          <w:lang w:val="en-US"/>
        </w:rPr>
      </w:pPr>
      <w:r w:rsidRPr="00B96D16">
        <w:rPr>
          <w:sz w:val="22"/>
          <w:szCs w:val="22"/>
          <w:lang w:val="en-US"/>
        </w:rPr>
        <w:t>The volume of cars and trucks hitting the higways is dramatically rising every year. As a result, the number of traffic jams, accidents and carbon monoxide emissions are doing too. All these factors have a detrimental effect on our quality of life. Expanding subway lines and railroads and developing an effective plan to combine buses and subways routes, would eventually lead to a reduction in poluttion levels, less trafic jams and less stress for the people.</w:t>
      </w:r>
    </w:p>
    <w:p w:rsidR="0087071A" w:rsidRPr="00B96D16" w:rsidRDefault="0087071A" w:rsidP="008C6171">
      <w:pPr>
        <w:pStyle w:val="NormalWeb"/>
        <w:shd w:val="clear" w:color="auto" w:fill="FFFFFF"/>
        <w:rPr>
          <w:sz w:val="22"/>
          <w:szCs w:val="22"/>
          <w:lang w:val="en-US"/>
        </w:rPr>
      </w:pPr>
      <w:r w:rsidRPr="00B96D16">
        <w:rPr>
          <w:sz w:val="22"/>
          <w:szCs w:val="22"/>
          <w:lang w:val="en-US"/>
        </w:rPr>
        <w:t>If subway lines reached every corner of a city, people would not need to use their cars to commute. Less cars on the road, means less carbon monoxide emissions into the atmosphere; therefore, the air we breathe would be more pure. Less cars also means less trafiic jams, which translates into less stress for drivers and better living conditions.</w:t>
      </w:r>
    </w:p>
    <w:p w:rsidR="0087071A" w:rsidRPr="00B96D16" w:rsidRDefault="0087071A" w:rsidP="008C6171">
      <w:pPr>
        <w:pStyle w:val="NormalWeb"/>
        <w:shd w:val="clear" w:color="auto" w:fill="FFFFFF"/>
        <w:rPr>
          <w:sz w:val="22"/>
          <w:szCs w:val="22"/>
          <w:lang w:val="en-US"/>
        </w:rPr>
      </w:pPr>
      <w:r w:rsidRPr="00B96D16">
        <w:rPr>
          <w:sz w:val="22"/>
          <w:szCs w:val="22"/>
          <w:lang w:val="en-US"/>
        </w:rPr>
        <w:t xml:space="preserve">Not every country has a well developed railroad system. Consequently, they have to rely on trucks and buses for ground transporattion of passengers and freight. Expanding and upgrading railroad systems will result in fewer trucks and buses on the highways. Removing this kind of traffic from the highways and encouraging the use of trains, would be another way to reduce congestion on the freeways. The reduction of traffic represents less maintenance costs for the government. This surplus of money could be use for other purposes. </w:t>
      </w:r>
      <w:proofErr w:type="gramStart"/>
      <w:r w:rsidRPr="00B96D16">
        <w:rPr>
          <w:sz w:val="22"/>
          <w:szCs w:val="22"/>
          <w:lang w:val="en-US"/>
        </w:rPr>
        <w:t>For example, a forest recovery program or a national campaign against pollution.</w:t>
      </w:r>
      <w:proofErr w:type="gramEnd"/>
    </w:p>
    <w:p w:rsidR="0087071A" w:rsidRPr="00B96D16" w:rsidRDefault="0087071A" w:rsidP="008C6171">
      <w:pPr>
        <w:pStyle w:val="NormalWeb"/>
        <w:shd w:val="clear" w:color="auto" w:fill="FFFFFF"/>
        <w:rPr>
          <w:sz w:val="22"/>
          <w:szCs w:val="22"/>
          <w:lang w:val="en-US"/>
        </w:rPr>
      </w:pPr>
      <w:r w:rsidRPr="00B96D16">
        <w:rPr>
          <w:sz w:val="22"/>
          <w:szCs w:val="22"/>
          <w:lang w:val="en-US"/>
        </w:rPr>
        <w:t xml:space="preserve">Highways, roads and public transportation all require maintenance funds, but I think it is more important to think about the future and how to make our countries or cities better places to live in. Improving public transportation will help reduce traffic jams, accidents and air pollution. A safer, healthier and more enjoyable place to live </w:t>
      </w:r>
      <w:proofErr w:type="gramStart"/>
      <w:r w:rsidRPr="00B96D16">
        <w:rPr>
          <w:sz w:val="22"/>
          <w:szCs w:val="22"/>
          <w:lang w:val="en-US"/>
        </w:rPr>
        <w:t>awaits</w:t>
      </w:r>
      <w:proofErr w:type="gramEnd"/>
      <w:r w:rsidRPr="00B96D16">
        <w:rPr>
          <w:sz w:val="22"/>
          <w:szCs w:val="22"/>
          <w:lang w:val="en-US"/>
        </w:rPr>
        <w:t xml:space="preserve"> for us in the future.</w:t>
      </w:r>
    </w:p>
    <w:p w:rsidR="0087071A" w:rsidRPr="00B96D16" w:rsidRDefault="0087071A" w:rsidP="008C6171">
      <w:pPr>
        <w:pStyle w:val="NormalWeb"/>
        <w:shd w:val="clear" w:color="auto" w:fill="FFFFFF"/>
        <w:rPr>
          <w:b/>
          <w:sz w:val="22"/>
          <w:szCs w:val="22"/>
          <w:lang w:val="en-US"/>
        </w:rPr>
      </w:pPr>
      <w:r w:rsidRPr="00B96D16">
        <w:rPr>
          <w:b/>
          <w:sz w:val="22"/>
          <w:szCs w:val="22"/>
          <w:shd w:val="clear" w:color="auto" w:fill="FFFFFF"/>
          <w:lang w:val="en-US"/>
        </w:rPr>
        <w:t>It is better for children to grow up in the countryside than in a big city. Do you agree or disagree? Use specific reasons and examples to develop your essay.</w:t>
      </w:r>
    </w:p>
    <w:p w:rsidR="0087071A" w:rsidRPr="00B96D16" w:rsidRDefault="0087071A" w:rsidP="008C6171">
      <w:pPr>
        <w:pStyle w:val="NormalWeb"/>
        <w:shd w:val="clear" w:color="auto" w:fill="FFFFFF"/>
        <w:rPr>
          <w:sz w:val="22"/>
          <w:szCs w:val="22"/>
          <w:lang w:val="en-US"/>
        </w:rPr>
      </w:pPr>
      <w:r w:rsidRPr="00B96D16">
        <w:rPr>
          <w:sz w:val="22"/>
          <w:szCs w:val="22"/>
          <w:shd w:val="clear" w:color="auto" w:fill="DDE9F1"/>
          <w:lang w:val="en-US"/>
        </w:rPr>
        <w:lastRenderedPageBreak/>
        <w:t>Nowadays, more and more people move to big cities all over the world. In fact, there are many advantages for adults as well as children to live in a big city. Therefore, I disagree with the statement: “It is better for children to grow up in the countryside than in a big city.”</w:t>
      </w:r>
      <w:r w:rsidRPr="00B96D16">
        <w:rPr>
          <w:sz w:val="22"/>
          <w:szCs w:val="22"/>
          <w:lang w:val="en-US"/>
        </w:rPr>
        <w:br/>
      </w:r>
      <w:r w:rsidRPr="00B96D16">
        <w:rPr>
          <w:sz w:val="22"/>
          <w:szCs w:val="22"/>
          <w:lang w:val="en-US"/>
        </w:rPr>
        <w:br/>
      </w:r>
      <w:r w:rsidRPr="00B96D16">
        <w:rPr>
          <w:sz w:val="22"/>
          <w:szCs w:val="22"/>
          <w:shd w:val="clear" w:color="auto" w:fill="DDE9F1"/>
          <w:lang w:val="en-US"/>
        </w:rPr>
        <w:t>First of all, children who grow up in a big city can have a better education. There are a wide range of schools for them to choose. Also, most of prestigious schools locate at (ARE LOCATED IN</w:t>
      </w:r>
      <w:proofErr w:type="gramStart"/>
      <w:r w:rsidRPr="00B96D16">
        <w:rPr>
          <w:sz w:val="22"/>
          <w:szCs w:val="22"/>
          <w:shd w:val="clear" w:color="auto" w:fill="DDE9F1"/>
          <w:lang w:val="en-US"/>
        </w:rPr>
        <w:t>)big</w:t>
      </w:r>
      <w:proofErr w:type="gramEnd"/>
      <w:r w:rsidRPr="00B96D16">
        <w:rPr>
          <w:sz w:val="22"/>
          <w:szCs w:val="22"/>
          <w:shd w:val="clear" w:color="auto" w:fill="DDE9F1"/>
          <w:lang w:val="en-US"/>
        </w:rPr>
        <w:t xml:space="preserve"> cities, especially in developed countries. Actually, many children have to go to a big city for their study and it is also a problem for them to live far from home.</w:t>
      </w:r>
      <w:r w:rsidRPr="00B96D16">
        <w:rPr>
          <w:rStyle w:val="apple-converted-space"/>
          <w:sz w:val="22"/>
          <w:szCs w:val="22"/>
          <w:shd w:val="clear" w:color="auto" w:fill="DDE9F1"/>
          <w:lang w:val="en-US"/>
        </w:rPr>
        <w:t> </w:t>
      </w:r>
      <w:r w:rsidRPr="00B96D16">
        <w:rPr>
          <w:sz w:val="22"/>
          <w:szCs w:val="22"/>
          <w:lang w:val="en-US"/>
        </w:rPr>
        <w:br/>
      </w:r>
      <w:r w:rsidRPr="00B96D16">
        <w:rPr>
          <w:sz w:val="22"/>
          <w:szCs w:val="22"/>
          <w:lang w:val="en-US"/>
        </w:rPr>
        <w:br/>
      </w:r>
      <w:r w:rsidRPr="00B96D16">
        <w:rPr>
          <w:sz w:val="22"/>
          <w:szCs w:val="22"/>
          <w:shd w:val="clear" w:color="auto" w:fill="DDE9F1"/>
          <w:lang w:val="en-US"/>
        </w:rPr>
        <w:t xml:space="preserve">Furthermore, it is much more convenient for children in everyday life when growing up in the big city. because there are many things children find hard or impossible to do in the countryside such as going TO A doctor, shopping, going TO A concert or movie as well as special events. On the contrary, they have to go a long way to do those things and it is </w:t>
      </w:r>
      <w:proofErr w:type="gramStart"/>
      <w:r w:rsidRPr="00B96D16">
        <w:rPr>
          <w:sz w:val="22"/>
          <w:szCs w:val="22"/>
          <w:shd w:val="clear" w:color="auto" w:fill="DDE9F1"/>
          <w:lang w:val="en-US"/>
        </w:rPr>
        <w:t>A</w:t>
      </w:r>
      <w:proofErr w:type="gramEnd"/>
      <w:r w:rsidRPr="00B96D16">
        <w:rPr>
          <w:sz w:val="22"/>
          <w:szCs w:val="22"/>
          <w:shd w:val="clear" w:color="auto" w:fill="DDE9F1"/>
          <w:lang w:val="en-US"/>
        </w:rPr>
        <w:t xml:space="preserve"> waste a lot of time and money.</w:t>
      </w:r>
      <w:r w:rsidRPr="00B96D16">
        <w:rPr>
          <w:sz w:val="22"/>
          <w:szCs w:val="22"/>
          <w:lang w:val="en-US"/>
        </w:rPr>
        <w:br/>
      </w:r>
      <w:r w:rsidRPr="00B96D16">
        <w:rPr>
          <w:sz w:val="22"/>
          <w:szCs w:val="22"/>
          <w:lang w:val="en-US"/>
        </w:rPr>
        <w:br/>
      </w:r>
      <w:r w:rsidRPr="00B96D16">
        <w:rPr>
          <w:sz w:val="22"/>
          <w:szCs w:val="22"/>
          <w:shd w:val="clear" w:color="auto" w:fill="DDE9F1"/>
          <w:lang w:val="en-US"/>
        </w:rPr>
        <w:t>In addition, living in a big city gives more opportunities for children to widen their mind in many aspects. They can see many things that they might not see in the countryside. For example, the development of technology and telecommunication usually takes place in urban areaS every day and it makes the world’s view of the human race change continually. If children are familiar with those things, they can harmonize WITH the global development. Also, since most famous people and organizations concentrate on big cities, children can meet and have A CHANCE to benefit. In some cases, they can get scholarships or awards from those people and organizations.</w:t>
      </w:r>
      <w:r w:rsidRPr="00B96D16">
        <w:rPr>
          <w:sz w:val="22"/>
          <w:szCs w:val="22"/>
          <w:lang w:val="en-US"/>
        </w:rPr>
        <w:br/>
      </w:r>
      <w:r w:rsidRPr="00B96D16">
        <w:rPr>
          <w:sz w:val="22"/>
          <w:szCs w:val="22"/>
          <w:lang w:val="en-US"/>
        </w:rPr>
        <w:br/>
      </w:r>
      <w:r w:rsidRPr="00B96D16">
        <w:rPr>
          <w:sz w:val="22"/>
          <w:szCs w:val="22"/>
          <w:shd w:val="clear" w:color="auto" w:fill="DDE9F1"/>
          <w:lang w:val="en-US"/>
        </w:rPr>
        <w:t>To sum up, I think it is better for children to grow up in a big city than in the countryside although there are several disadvantages such as pollution, bad influences. However, the place which is as wonderful as paradise does not exist in the real world. The important thing is that we should consider childrenS' feelings and emotions to know what they really want.</w:t>
      </w:r>
    </w:p>
    <w:p w:rsidR="0087071A" w:rsidRPr="00B96D16" w:rsidRDefault="0087071A" w:rsidP="008C6171">
      <w:pPr>
        <w:pStyle w:val="NormalWeb"/>
        <w:shd w:val="clear" w:color="auto" w:fill="FFFFFF"/>
        <w:rPr>
          <w:sz w:val="22"/>
          <w:szCs w:val="22"/>
          <w:shd w:val="clear" w:color="auto" w:fill="FFFFFF"/>
          <w:lang w:val="en-US"/>
        </w:rPr>
      </w:pPr>
      <w:r w:rsidRPr="00B96D16">
        <w:rPr>
          <w:sz w:val="22"/>
          <w:szCs w:val="22"/>
          <w:shd w:val="clear" w:color="auto" w:fill="FFFFFF"/>
          <w:lang w:val="en-US"/>
        </w:rPr>
        <w:t xml:space="preserve">There are many </w:t>
      </w:r>
      <w:proofErr w:type="gramStart"/>
      <w:r w:rsidRPr="00B96D16">
        <w:rPr>
          <w:sz w:val="22"/>
          <w:szCs w:val="22"/>
          <w:shd w:val="clear" w:color="auto" w:fill="FFFFFF"/>
          <w:lang w:val="en-US"/>
        </w:rPr>
        <w:t>difference</w:t>
      </w:r>
      <w:proofErr w:type="gramEnd"/>
      <w:r w:rsidRPr="00B96D16">
        <w:rPr>
          <w:sz w:val="22"/>
          <w:szCs w:val="22"/>
          <w:shd w:val="clear" w:color="auto" w:fill="FFFFFF"/>
          <w:lang w:val="en-US"/>
        </w:rPr>
        <w:t xml:space="preserve"> between on the countryside and in a big city, such as natural environment, food safety, living facilities. Many people live in cities, but, in my opinion, they may not be aware of many merits of the countryside living for their children's growth.</w:t>
      </w:r>
      <w:r w:rsidRPr="00B96D16">
        <w:rPr>
          <w:sz w:val="22"/>
          <w:szCs w:val="22"/>
          <w:lang w:val="en-US"/>
        </w:rPr>
        <w:br/>
      </w:r>
      <w:r w:rsidRPr="00B96D16">
        <w:rPr>
          <w:sz w:val="22"/>
          <w:szCs w:val="22"/>
          <w:lang w:val="en-US"/>
        </w:rPr>
        <w:br/>
      </w:r>
      <w:r w:rsidRPr="00B96D16">
        <w:rPr>
          <w:sz w:val="22"/>
          <w:szCs w:val="22"/>
          <w:shd w:val="clear" w:color="auto" w:fill="FFFFFF"/>
          <w:lang w:val="en-US"/>
        </w:rPr>
        <w:t>Most important, food safety is crucial for children. In recent days, more and more people found that food safety has become a big problem in cities. For example, in China, there are often serious food safety problems exposed by the media, such as harmful ingredients in milk powders, and too much pesticide of residue in vegetables. On the contrary, on the countryside, there are good natural environments. It is easier to get natural and organic vegetables and you will rarely get contaminated food.</w:t>
      </w:r>
      <w:r w:rsidRPr="00B96D16">
        <w:rPr>
          <w:sz w:val="22"/>
          <w:szCs w:val="22"/>
          <w:lang w:val="en-US"/>
        </w:rPr>
        <w:br/>
      </w:r>
      <w:r w:rsidRPr="00B96D16">
        <w:rPr>
          <w:sz w:val="22"/>
          <w:szCs w:val="22"/>
          <w:lang w:val="en-US"/>
        </w:rPr>
        <w:br/>
      </w:r>
      <w:r w:rsidRPr="00B96D16">
        <w:rPr>
          <w:sz w:val="22"/>
          <w:szCs w:val="22"/>
          <w:shd w:val="clear" w:color="auto" w:fill="FFFFFF"/>
          <w:lang w:val="en-US"/>
        </w:rPr>
        <w:t>In addition, the countryside is a big live classroom for children to learn about nature. There are a variety of animals, plants, flowers, and insects which can not be easily touched in a big city. In cities, most children learn such things just by picture cards or televisions. If children can not get in touch with nature, it may be difficult to cultivate their curiosity and interests for nature and science.</w:t>
      </w:r>
      <w:r w:rsidRPr="00B96D16">
        <w:rPr>
          <w:sz w:val="22"/>
          <w:szCs w:val="22"/>
          <w:lang w:val="en-US"/>
        </w:rPr>
        <w:br/>
      </w:r>
      <w:r w:rsidRPr="00B96D16">
        <w:rPr>
          <w:sz w:val="22"/>
          <w:szCs w:val="22"/>
          <w:lang w:val="en-US"/>
        </w:rPr>
        <w:br/>
      </w:r>
      <w:r w:rsidRPr="00B96D16">
        <w:rPr>
          <w:sz w:val="22"/>
          <w:szCs w:val="22"/>
          <w:shd w:val="clear" w:color="auto" w:fill="FFFFFF"/>
          <w:lang w:val="en-US"/>
        </w:rPr>
        <w:t xml:space="preserve">On the one hand, a big city offers </w:t>
      </w:r>
      <w:proofErr w:type="gramStart"/>
      <w:r w:rsidRPr="00B96D16">
        <w:rPr>
          <w:sz w:val="22"/>
          <w:szCs w:val="22"/>
          <w:shd w:val="clear" w:color="auto" w:fill="FFFFFF"/>
          <w:lang w:val="en-US"/>
        </w:rPr>
        <w:t>many convenience</w:t>
      </w:r>
      <w:proofErr w:type="gramEnd"/>
      <w:r w:rsidRPr="00B96D16">
        <w:rPr>
          <w:sz w:val="22"/>
          <w:szCs w:val="22"/>
          <w:shd w:val="clear" w:color="auto" w:fill="FFFFFF"/>
          <w:lang w:val="en-US"/>
        </w:rPr>
        <w:t xml:space="preserve"> for education and travel, however, many children develop a habit of not doing physical activity, not doing do-it-yourself. Because of a limited playing space and addiction to television, they dislike moving or going outdoors. In some extreme cases, some children become overweight or obese. On the countryside, however, children can freely exercise outdoors in a bigger environment. Compared to children living in a big city, the volume of calories consumed by these movements can be many times. Therefore, children living on the countryside can live a healthier, more active lifestyle.</w:t>
      </w:r>
      <w:r w:rsidRPr="00B96D16">
        <w:rPr>
          <w:sz w:val="22"/>
          <w:szCs w:val="22"/>
          <w:lang w:val="en-US"/>
        </w:rPr>
        <w:br/>
      </w:r>
      <w:r w:rsidRPr="00B96D16">
        <w:rPr>
          <w:sz w:val="22"/>
          <w:szCs w:val="22"/>
          <w:lang w:val="en-US"/>
        </w:rPr>
        <w:br/>
      </w:r>
      <w:r w:rsidRPr="00B96D16">
        <w:rPr>
          <w:sz w:val="22"/>
          <w:szCs w:val="22"/>
          <w:shd w:val="clear" w:color="auto" w:fill="FFFFFF"/>
          <w:lang w:val="en-US"/>
        </w:rPr>
        <w:t>In conclusion, I think it is a better choice for children to grow up in the countryside.</w:t>
      </w:r>
    </w:p>
    <w:p w:rsidR="0087071A" w:rsidRPr="00B96D16" w:rsidRDefault="00D917E9" w:rsidP="008C6171">
      <w:pPr>
        <w:pStyle w:val="NormalWeb"/>
        <w:shd w:val="clear" w:color="auto" w:fill="FFFFFF"/>
        <w:rPr>
          <w:sz w:val="22"/>
          <w:szCs w:val="22"/>
          <w:shd w:val="clear" w:color="auto" w:fill="FAFAFA"/>
          <w:lang w:val="en-US"/>
        </w:rPr>
      </w:pPr>
      <w:r w:rsidRPr="00B96D16">
        <w:rPr>
          <w:b/>
          <w:sz w:val="22"/>
          <w:szCs w:val="22"/>
          <w:shd w:val="clear" w:color="auto" w:fill="FAFAFA"/>
          <w:lang w:val="en-US"/>
        </w:rPr>
        <w:t>Do you agree or disagree with the following statement? People should sometimes do things that they do not enjoy doing. Use specific reasons and examples to support your answer</w:t>
      </w:r>
      <w:r w:rsidRPr="00B96D16">
        <w:rPr>
          <w:sz w:val="22"/>
          <w:szCs w:val="22"/>
          <w:shd w:val="clear" w:color="auto" w:fill="FAFAFA"/>
          <w:lang w:val="en-US"/>
        </w:rPr>
        <w:t>.</w:t>
      </w:r>
    </w:p>
    <w:p w:rsidR="00D917E9" w:rsidRPr="00B96D16" w:rsidRDefault="00D917E9" w:rsidP="008C6171">
      <w:pPr>
        <w:pStyle w:val="NormalWeb"/>
        <w:shd w:val="clear" w:color="auto" w:fill="FFFFFF"/>
        <w:rPr>
          <w:sz w:val="22"/>
          <w:szCs w:val="22"/>
          <w:shd w:val="clear" w:color="auto" w:fill="FFFFFF"/>
          <w:lang w:val="en-US"/>
        </w:rPr>
      </w:pPr>
      <w:r w:rsidRPr="00B96D16">
        <w:rPr>
          <w:sz w:val="22"/>
          <w:szCs w:val="22"/>
          <w:shd w:val="clear" w:color="auto" w:fill="FFFFFF"/>
          <w:lang w:val="en-US"/>
        </w:rPr>
        <w:lastRenderedPageBreak/>
        <w:t>For most of the students it is not enjoyable to go to school. But in our days the most important thing in an application for a job is the education. It is true that there are always subjects in school that we do not like but we have to study them for having a good life standard one day. Some students have to leave their native place for continue their education in a better university. It would be very hard for them, especially when we talk about a movement in a different country, but in this way one day they will have a good job, life and they can ensure their families.</w:t>
      </w:r>
      <w:r w:rsidRPr="00B96D16">
        <w:rPr>
          <w:sz w:val="22"/>
          <w:szCs w:val="22"/>
          <w:lang w:val="en-US"/>
        </w:rPr>
        <w:br/>
      </w:r>
      <w:r w:rsidRPr="00B96D16">
        <w:rPr>
          <w:sz w:val="22"/>
          <w:szCs w:val="22"/>
          <w:lang w:val="en-US"/>
        </w:rPr>
        <w:br/>
      </w:r>
      <w:r w:rsidRPr="00B96D16">
        <w:rPr>
          <w:sz w:val="22"/>
          <w:szCs w:val="22"/>
          <w:shd w:val="clear" w:color="auto" w:fill="FFFFFF"/>
          <w:lang w:val="en-US"/>
        </w:rPr>
        <w:t>After that we have to work hard for show our possibilities and for make our life easier. It is true that is very stressful for the human organism to be in time on work, to have schedule and to have good relationships with all co-workers but this is the way for succeed. It is not always enjoyable to do all these things and we often have conflicts in work, but if we lead our dreams and know our purposes these obstacles will be unperceivable for us.</w:t>
      </w:r>
      <w:r w:rsidRPr="00B96D16">
        <w:rPr>
          <w:sz w:val="22"/>
          <w:szCs w:val="22"/>
          <w:lang w:val="en-US"/>
        </w:rPr>
        <w:br/>
      </w:r>
      <w:r w:rsidRPr="00B96D16">
        <w:rPr>
          <w:sz w:val="22"/>
          <w:szCs w:val="22"/>
          <w:lang w:val="en-US"/>
        </w:rPr>
        <w:br/>
      </w:r>
      <w:r w:rsidRPr="00B96D16">
        <w:rPr>
          <w:sz w:val="22"/>
          <w:szCs w:val="22"/>
          <w:shd w:val="clear" w:color="auto" w:fill="FFFFFF"/>
          <w:lang w:val="en-US"/>
        </w:rPr>
        <w:t>Furthermore, during our entire life we have to increase our health reserves. We often should go to the doctor. We should not eat unhealthy food and we should have attention with the diets. For example when I go to a fast food restaurant I try to eat healthy food even there. I order a salad, lean mead and wheaten bread. I do not drink carbonic drinks because I know that they unpleased the stomach even I really like them. I have a great fear of doctors but I usually go once at the month because I know that my health is the most importing thing to lead a good life.</w:t>
      </w:r>
      <w:r w:rsidRPr="00B96D16">
        <w:rPr>
          <w:sz w:val="22"/>
          <w:szCs w:val="22"/>
          <w:lang w:val="en-US"/>
        </w:rPr>
        <w:br/>
      </w:r>
      <w:r w:rsidRPr="00B96D16">
        <w:rPr>
          <w:sz w:val="22"/>
          <w:szCs w:val="22"/>
          <w:lang w:val="en-US"/>
        </w:rPr>
        <w:br/>
      </w:r>
      <w:r w:rsidRPr="00B96D16">
        <w:rPr>
          <w:sz w:val="22"/>
          <w:szCs w:val="22"/>
          <w:shd w:val="clear" w:color="auto" w:fill="FFFFFF"/>
          <w:lang w:val="en-US"/>
        </w:rPr>
        <w:t>There are many things that are not so enjoyable in the education, work or health cares, but these are the matters for have a good life.</w:t>
      </w:r>
    </w:p>
    <w:p w:rsidR="00D917E9" w:rsidRPr="00B96D16" w:rsidRDefault="00D917E9" w:rsidP="008C6171">
      <w:pPr>
        <w:pStyle w:val="NormalWeb"/>
        <w:shd w:val="clear" w:color="auto" w:fill="FFFFFF"/>
        <w:rPr>
          <w:b/>
          <w:sz w:val="22"/>
          <w:szCs w:val="22"/>
          <w:shd w:val="clear" w:color="auto" w:fill="EDF1F4"/>
          <w:lang w:val="en-US"/>
        </w:rPr>
      </w:pPr>
      <w:r w:rsidRPr="00B96D16">
        <w:rPr>
          <w:b/>
          <w:sz w:val="22"/>
          <w:szCs w:val="22"/>
          <w:shd w:val="clear" w:color="auto" w:fill="EDF1F4"/>
          <w:lang w:val="en-US"/>
        </w:rPr>
        <w:t>Do you agree or disagree with the following statement? Television, newspapers, magazines, and other media pay too much attention to the personal lives of famous people such as public figures and celebrities. Use specific reasons and details to explain your opinion.</w:t>
      </w:r>
    </w:p>
    <w:p w:rsidR="00D917E9" w:rsidRPr="00B96D16" w:rsidRDefault="00D917E9" w:rsidP="008C6171">
      <w:pPr>
        <w:pStyle w:val="NormalWeb"/>
        <w:shd w:val="clear" w:color="auto" w:fill="FFFFFF"/>
        <w:rPr>
          <w:b/>
          <w:sz w:val="22"/>
          <w:szCs w:val="22"/>
          <w:lang w:val="en-US"/>
        </w:rPr>
      </w:pPr>
      <w:r w:rsidRPr="00B96D16">
        <w:rPr>
          <w:color w:val="333333"/>
          <w:sz w:val="22"/>
          <w:szCs w:val="22"/>
          <w:shd w:val="clear" w:color="auto" w:fill="FAFAFA"/>
          <w:lang w:val="en-US"/>
        </w:rPr>
        <w:t>Televisions, newspapers and magazines and other media like the internet definitely pay too much attention to the personal lives of the famous people such as public figures and celebrities. I completely agree with this statement since I think that these media pay too much attention on aspects of the lives of the rich and famous to such an extent that they defy the lines of letting them have their own privacy. Too much time, money and energy is spent by such media on mere gossip which is definitely not called news! Many life threatening incidents have been reported due to such incidents of trying to invade the privacy of the rich and the famous.</w:t>
      </w:r>
      <w:r w:rsidRPr="00B96D16">
        <w:rPr>
          <w:color w:val="333333"/>
          <w:sz w:val="22"/>
          <w:szCs w:val="22"/>
          <w:lang w:val="en-US"/>
        </w:rPr>
        <w:br/>
      </w:r>
      <w:r w:rsidRPr="00B96D16">
        <w:rPr>
          <w:color w:val="333333"/>
          <w:sz w:val="22"/>
          <w:szCs w:val="22"/>
          <w:lang w:val="en-US"/>
        </w:rPr>
        <w:br/>
      </w:r>
      <w:r w:rsidRPr="00B96D16">
        <w:rPr>
          <w:color w:val="333333"/>
          <w:sz w:val="22"/>
          <w:szCs w:val="22"/>
          <w:shd w:val="clear" w:color="auto" w:fill="FAFAFA"/>
          <w:lang w:val="en-US"/>
        </w:rPr>
        <w:t xml:space="preserve">It is true that celebrities are public figures and that each one of their </w:t>
      </w:r>
      <w:proofErr w:type="gramStart"/>
      <w:r w:rsidRPr="00B96D16">
        <w:rPr>
          <w:color w:val="333333"/>
          <w:sz w:val="22"/>
          <w:szCs w:val="22"/>
          <w:shd w:val="clear" w:color="auto" w:fill="FAFAFA"/>
          <w:lang w:val="en-US"/>
        </w:rPr>
        <w:t>fan</w:t>
      </w:r>
      <w:proofErr w:type="gramEnd"/>
      <w:r w:rsidRPr="00B96D16">
        <w:rPr>
          <w:color w:val="333333"/>
          <w:sz w:val="22"/>
          <w:szCs w:val="22"/>
          <w:shd w:val="clear" w:color="auto" w:fill="FAFAFA"/>
          <w:lang w:val="en-US"/>
        </w:rPr>
        <w:t xml:space="preserve"> has the inclination to know about their favourite stars or idols but that does not mean that the media defy the very lines of sanity and decency to find out each and every aspect of their lives. News such as where these stars go for holidaying, in which hotel they stay, whom they date etc are suddenly all too important for everyone to know. But sometimes,</w:t>
      </w:r>
      <w:r w:rsidRPr="00B96D16">
        <w:rPr>
          <w:rStyle w:val="apple-converted-space"/>
          <w:color w:val="333333"/>
          <w:sz w:val="22"/>
          <w:szCs w:val="22"/>
          <w:shd w:val="clear" w:color="auto" w:fill="FAFAFA"/>
          <w:lang w:val="en-US"/>
        </w:rPr>
        <w:t> </w:t>
      </w:r>
      <w:r w:rsidRPr="00B96D16">
        <w:rPr>
          <w:color w:val="333333"/>
          <w:sz w:val="22"/>
          <w:szCs w:val="22"/>
          <w:lang w:val="en-US"/>
        </w:rPr>
        <w:br/>
      </w:r>
      <w:r w:rsidRPr="00B96D16">
        <w:rPr>
          <w:color w:val="333333"/>
          <w:sz w:val="22"/>
          <w:szCs w:val="22"/>
          <w:shd w:val="clear" w:color="auto" w:fill="FAFAFA"/>
          <w:lang w:val="en-US"/>
        </w:rPr>
        <w:t>it doesn't make sense to run after them whereever they go to find out such mundane piece of information!</w:t>
      </w:r>
      <w:r w:rsidRPr="00B96D16">
        <w:rPr>
          <w:color w:val="333333"/>
          <w:sz w:val="22"/>
          <w:szCs w:val="22"/>
          <w:lang w:val="en-US"/>
        </w:rPr>
        <w:br/>
      </w:r>
      <w:r w:rsidRPr="00B96D16">
        <w:rPr>
          <w:color w:val="333333"/>
          <w:sz w:val="22"/>
          <w:szCs w:val="22"/>
          <w:lang w:val="en-US"/>
        </w:rPr>
        <w:br/>
      </w:r>
      <w:r w:rsidRPr="00B96D16">
        <w:rPr>
          <w:color w:val="333333"/>
          <w:sz w:val="22"/>
          <w:szCs w:val="22"/>
          <w:shd w:val="clear" w:color="auto" w:fill="FAFAFA"/>
          <w:lang w:val="en-US"/>
        </w:rPr>
        <w:t xml:space="preserve">Also, such events have proven to be life threatening </w:t>
      </w:r>
      <w:proofErr w:type="gramStart"/>
      <w:r w:rsidRPr="00B96D16">
        <w:rPr>
          <w:color w:val="333333"/>
          <w:sz w:val="22"/>
          <w:szCs w:val="22"/>
          <w:shd w:val="clear" w:color="auto" w:fill="FAFAFA"/>
          <w:lang w:val="en-US"/>
        </w:rPr>
        <w:t>to</w:t>
      </w:r>
      <w:proofErr w:type="gramEnd"/>
      <w:r w:rsidRPr="00B96D16">
        <w:rPr>
          <w:color w:val="333333"/>
          <w:sz w:val="22"/>
          <w:szCs w:val="22"/>
          <w:shd w:val="clear" w:color="auto" w:fill="FAFAFA"/>
          <w:lang w:val="en-US"/>
        </w:rPr>
        <w:t xml:space="preserve"> many celebrities. How can we forget what happened to Princess Diana? The terrible accident that led to her death is the most perfect example to show the level of desperateness and selfishness that mediapersons went to showcase their 'big' news. Much of the useless information provided by the media of the current favourite celebrity has led to problems of 'stalking' for most of the stars. It is thanks to the media that because of them today, most of the celebrities have to walk around with 10-12 guards who constantly surround them whereever they go.</w:t>
      </w:r>
      <w:r w:rsidRPr="00B96D16">
        <w:rPr>
          <w:color w:val="333333"/>
          <w:sz w:val="22"/>
          <w:szCs w:val="22"/>
          <w:lang w:val="en-US"/>
        </w:rPr>
        <w:br/>
      </w:r>
      <w:r w:rsidRPr="00B96D16">
        <w:rPr>
          <w:color w:val="333333"/>
          <w:sz w:val="22"/>
          <w:szCs w:val="22"/>
          <w:lang w:val="en-US"/>
        </w:rPr>
        <w:br/>
      </w:r>
      <w:r w:rsidRPr="00B96D16">
        <w:rPr>
          <w:color w:val="333333"/>
          <w:sz w:val="22"/>
          <w:szCs w:val="22"/>
          <w:shd w:val="clear" w:color="auto" w:fill="FAFAFA"/>
          <w:lang w:val="en-US"/>
        </w:rPr>
        <w:t>Celebrities do want to live normal lives, it is not easy due to their status but then atleast the media owes them their share of privacy. I firmly believe that these gossip mongers maintain a decent level and try to provide useful and healthy news in the best manner possible.</w:t>
      </w:r>
      <w:r w:rsidRPr="00B96D16">
        <w:rPr>
          <w:color w:val="333333"/>
          <w:sz w:val="22"/>
          <w:szCs w:val="22"/>
          <w:lang w:val="en-US"/>
        </w:rPr>
        <w:br/>
      </w:r>
    </w:p>
    <w:p w:rsidR="00D917E9" w:rsidRPr="00B96D16" w:rsidRDefault="00D917E9" w:rsidP="008C6171">
      <w:pPr>
        <w:pStyle w:val="NormalWeb"/>
        <w:shd w:val="clear" w:color="auto" w:fill="FFFFFF"/>
        <w:rPr>
          <w:color w:val="333333"/>
          <w:sz w:val="22"/>
          <w:szCs w:val="22"/>
          <w:shd w:val="clear" w:color="auto" w:fill="FFFFFF"/>
          <w:lang w:val="en-US"/>
        </w:rPr>
      </w:pPr>
      <w:r w:rsidRPr="00B96D16">
        <w:rPr>
          <w:color w:val="333333"/>
          <w:sz w:val="22"/>
          <w:szCs w:val="22"/>
          <w:shd w:val="clear" w:color="auto" w:fill="FFFFFF"/>
          <w:lang w:val="en-US"/>
        </w:rPr>
        <w:lastRenderedPageBreak/>
        <w:t>I think the media pay too much attention to the personal lives of famous people because they want to monetize it. Sometimes, they exaggerate the title of article and ruin the privacy.</w:t>
      </w:r>
      <w:r w:rsidRPr="00B96D16">
        <w:rPr>
          <w:color w:val="333333"/>
          <w:sz w:val="22"/>
          <w:szCs w:val="22"/>
          <w:lang w:val="en-US"/>
        </w:rPr>
        <w:br/>
      </w:r>
      <w:r w:rsidRPr="00B96D16">
        <w:rPr>
          <w:color w:val="333333"/>
          <w:sz w:val="22"/>
          <w:szCs w:val="22"/>
          <w:shd w:val="clear" w:color="auto" w:fill="FFFFFF"/>
          <w:lang w:val="en-US"/>
        </w:rPr>
        <w:t>In addition, they discover things that happened years ago and report them as if they still mattered.</w:t>
      </w:r>
      <w:r w:rsidRPr="00B96D16">
        <w:rPr>
          <w:color w:val="333333"/>
          <w:sz w:val="22"/>
          <w:szCs w:val="22"/>
          <w:lang w:val="en-US"/>
        </w:rPr>
        <w:br/>
      </w:r>
      <w:r w:rsidRPr="00B96D16">
        <w:rPr>
          <w:color w:val="333333"/>
          <w:sz w:val="22"/>
          <w:szCs w:val="22"/>
          <w:lang w:val="en-US"/>
        </w:rPr>
        <w:br/>
      </w:r>
      <w:r w:rsidRPr="00B96D16">
        <w:rPr>
          <w:color w:val="333333"/>
          <w:sz w:val="22"/>
          <w:szCs w:val="22"/>
          <w:shd w:val="clear" w:color="auto" w:fill="FFFFFF"/>
          <w:lang w:val="en-US"/>
        </w:rPr>
        <w:t>The media like to dig up bad information about the past actions of famous people.</w:t>
      </w:r>
      <w:r w:rsidRPr="00B96D16">
        <w:rPr>
          <w:rStyle w:val="apple-converted-space"/>
          <w:color w:val="333333"/>
          <w:sz w:val="22"/>
          <w:szCs w:val="22"/>
          <w:shd w:val="clear" w:color="auto" w:fill="FFFFFF"/>
          <w:lang w:val="en-US"/>
        </w:rPr>
        <w:t> </w:t>
      </w:r>
      <w:r w:rsidRPr="00B96D16">
        <w:rPr>
          <w:color w:val="333333"/>
          <w:sz w:val="22"/>
          <w:szCs w:val="22"/>
          <w:lang w:val="en-US"/>
        </w:rPr>
        <w:br/>
      </w:r>
      <w:r w:rsidRPr="00B96D16">
        <w:rPr>
          <w:color w:val="333333"/>
          <w:sz w:val="22"/>
          <w:szCs w:val="22"/>
          <w:shd w:val="clear" w:color="auto" w:fill="FFFFFF"/>
          <w:lang w:val="en-US"/>
        </w:rPr>
        <w:t>Even if it is true, it is too exaggerated and given a negative impact to subscribers.</w:t>
      </w:r>
      <w:r w:rsidRPr="00B96D16">
        <w:rPr>
          <w:color w:val="333333"/>
          <w:sz w:val="22"/>
          <w:szCs w:val="22"/>
          <w:lang w:val="en-US"/>
        </w:rPr>
        <w:br/>
      </w:r>
      <w:r w:rsidRPr="00B96D16">
        <w:rPr>
          <w:color w:val="333333"/>
          <w:sz w:val="22"/>
          <w:szCs w:val="22"/>
          <w:shd w:val="clear" w:color="auto" w:fill="FFFFFF"/>
          <w:lang w:val="en-US"/>
        </w:rPr>
        <w:t>We should not trust the information from media and should have many information sources. In fact, there is different information between television and internet.</w:t>
      </w:r>
      <w:r w:rsidRPr="00B96D16">
        <w:rPr>
          <w:color w:val="333333"/>
          <w:sz w:val="22"/>
          <w:szCs w:val="22"/>
          <w:lang w:val="en-US"/>
        </w:rPr>
        <w:br/>
      </w:r>
      <w:r w:rsidRPr="00B96D16">
        <w:rPr>
          <w:color w:val="333333"/>
          <w:sz w:val="22"/>
          <w:szCs w:val="22"/>
          <w:shd w:val="clear" w:color="auto" w:fill="FFFFFF"/>
          <w:lang w:val="en-US"/>
        </w:rPr>
        <w:t>A television makes story in order to increase the number of watchers. It is controlled by professional people but the news on the internet is posted by public people. Therefore, the internet can't be called "media".</w:t>
      </w:r>
      <w:r w:rsidRPr="00B96D16">
        <w:rPr>
          <w:color w:val="333333"/>
          <w:sz w:val="22"/>
          <w:szCs w:val="22"/>
          <w:lang w:val="en-US"/>
        </w:rPr>
        <w:br/>
      </w:r>
      <w:r w:rsidRPr="00B96D16">
        <w:rPr>
          <w:color w:val="333333"/>
          <w:sz w:val="22"/>
          <w:szCs w:val="22"/>
          <w:lang w:val="en-US"/>
        </w:rPr>
        <w:br/>
      </w:r>
      <w:r w:rsidRPr="00B96D16">
        <w:rPr>
          <w:color w:val="333333"/>
          <w:sz w:val="22"/>
          <w:szCs w:val="22"/>
          <w:shd w:val="clear" w:color="auto" w:fill="FFFFFF"/>
          <w:lang w:val="en-US"/>
        </w:rPr>
        <w:t>Anyway, they publicize things about famous people's lives that are really private, personal matters.</w:t>
      </w:r>
      <w:r w:rsidRPr="00B96D16">
        <w:rPr>
          <w:color w:val="333333"/>
          <w:sz w:val="22"/>
          <w:szCs w:val="22"/>
          <w:lang w:val="en-US"/>
        </w:rPr>
        <w:br/>
      </w:r>
      <w:r w:rsidRPr="00B96D16">
        <w:rPr>
          <w:color w:val="333333"/>
          <w:sz w:val="22"/>
          <w:szCs w:val="22"/>
          <w:shd w:val="clear" w:color="auto" w:fill="FFFFFF"/>
          <w:lang w:val="en-US"/>
        </w:rPr>
        <w:t>For example, reckless driver caused a bad accident or the famous actress addicted to drag.</w:t>
      </w:r>
      <w:r w:rsidRPr="00B96D16">
        <w:rPr>
          <w:color w:val="333333"/>
          <w:sz w:val="22"/>
          <w:szCs w:val="22"/>
          <w:lang w:val="en-US"/>
        </w:rPr>
        <w:br/>
      </w:r>
      <w:r w:rsidRPr="00B96D16">
        <w:rPr>
          <w:color w:val="333333"/>
          <w:sz w:val="22"/>
          <w:szCs w:val="22"/>
          <w:shd w:val="clear" w:color="auto" w:fill="FFFFFF"/>
          <w:lang w:val="en-US"/>
        </w:rPr>
        <w:t>That information might be fact but the media always exaggerate the fact.</w:t>
      </w:r>
      <w:r w:rsidRPr="00B96D16">
        <w:rPr>
          <w:color w:val="333333"/>
          <w:sz w:val="22"/>
          <w:szCs w:val="22"/>
          <w:lang w:val="en-US"/>
        </w:rPr>
        <w:br/>
      </w:r>
      <w:r w:rsidRPr="00B96D16">
        <w:rPr>
          <w:color w:val="333333"/>
          <w:sz w:val="22"/>
          <w:szCs w:val="22"/>
          <w:shd w:val="clear" w:color="auto" w:fill="FFFFFF"/>
          <w:lang w:val="en-US"/>
        </w:rPr>
        <w:t>The media says that the public has the right to know about the private actions of famous people but media does not have a right to ruin their familiy's career. The media seem to report these things without considering what might happens as a result.</w:t>
      </w:r>
      <w:r w:rsidRPr="00B96D16">
        <w:rPr>
          <w:color w:val="333333"/>
          <w:sz w:val="22"/>
          <w:szCs w:val="22"/>
          <w:lang w:val="en-US"/>
        </w:rPr>
        <w:br/>
      </w:r>
      <w:r w:rsidRPr="00B96D16">
        <w:rPr>
          <w:color w:val="333333"/>
          <w:sz w:val="22"/>
          <w:szCs w:val="22"/>
          <w:lang w:val="en-US"/>
        </w:rPr>
        <w:br/>
      </w:r>
      <w:r w:rsidRPr="00B96D16">
        <w:rPr>
          <w:color w:val="333333"/>
          <w:sz w:val="22"/>
          <w:szCs w:val="22"/>
          <w:shd w:val="clear" w:color="auto" w:fill="FFFFFF"/>
          <w:lang w:val="en-US"/>
        </w:rPr>
        <w:t>A celebrity's good name and credibility could be ruined before he or she can prove that the rumors are false. A person's entire career could be ruined by something that is reported in the media.</w:t>
      </w:r>
      <w:r w:rsidRPr="00B96D16">
        <w:rPr>
          <w:color w:val="333333"/>
          <w:sz w:val="22"/>
          <w:szCs w:val="22"/>
          <w:lang w:val="en-US"/>
        </w:rPr>
        <w:br/>
      </w:r>
      <w:r w:rsidRPr="00B96D16">
        <w:rPr>
          <w:color w:val="333333"/>
          <w:sz w:val="22"/>
          <w:szCs w:val="22"/>
          <w:lang w:val="en-US"/>
        </w:rPr>
        <w:br/>
      </w:r>
      <w:r w:rsidRPr="00B96D16">
        <w:rPr>
          <w:color w:val="333333"/>
          <w:sz w:val="22"/>
          <w:szCs w:val="22"/>
          <w:shd w:val="clear" w:color="auto" w:fill="FFFFFF"/>
          <w:lang w:val="en-US"/>
        </w:rPr>
        <w:t>Having details of one's personal life reported in public can have all sorts of negative consequences on a person's life.</w:t>
      </w:r>
    </w:p>
    <w:p w:rsidR="00D917E9" w:rsidRPr="00B96D16" w:rsidRDefault="00D917E9" w:rsidP="008C6171">
      <w:pPr>
        <w:pStyle w:val="NormalWeb"/>
        <w:shd w:val="clear" w:color="auto" w:fill="FFFFFF"/>
        <w:rPr>
          <w:b/>
          <w:bCs/>
          <w:color w:val="333333"/>
          <w:sz w:val="22"/>
          <w:szCs w:val="22"/>
          <w:shd w:val="clear" w:color="auto" w:fill="FAFAFA"/>
          <w:lang w:val="en-US"/>
        </w:rPr>
      </w:pPr>
      <w:r w:rsidRPr="00B96D16">
        <w:rPr>
          <w:b/>
          <w:bCs/>
          <w:color w:val="333333"/>
          <w:sz w:val="22"/>
          <w:szCs w:val="22"/>
          <w:shd w:val="clear" w:color="auto" w:fill="FAFAFA"/>
          <w:lang w:val="en-US"/>
        </w:rPr>
        <w:t>Some people believe that the Earth is being harmed (damaged) by human activity. Others believe that human activity makes the Earth a better place to live. What is your opinion? Use specific reasons and examples to support your answer.</w:t>
      </w:r>
    </w:p>
    <w:p w:rsidR="00D917E9" w:rsidRPr="00B96D16" w:rsidRDefault="00D917E9" w:rsidP="008C6171">
      <w:pPr>
        <w:pStyle w:val="NormalWeb"/>
        <w:shd w:val="clear" w:color="auto" w:fill="FFFFFF"/>
        <w:rPr>
          <w:color w:val="333333"/>
          <w:sz w:val="22"/>
          <w:szCs w:val="22"/>
          <w:shd w:val="clear" w:color="auto" w:fill="FAFAFA"/>
          <w:lang w:val="en-US"/>
        </w:rPr>
      </w:pPr>
      <w:r w:rsidRPr="00B96D16">
        <w:rPr>
          <w:color w:val="333333"/>
          <w:sz w:val="22"/>
          <w:szCs w:val="22"/>
          <w:shd w:val="clear" w:color="auto" w:fill="FAFAFA"/>
          <w:lang w:val="en-US"/>
        </w:rPr>
        <w:t>As we develop our technology, our earth faces with serious problems such as fatal effects of nuclear weapons, environment pollution, and so on.So,</w:t>
      </w:r>
      <w:r w:rsidRPr="00B96D16">
        <w:rPr>
          <w:color w:val="FF0000"/>
          <w:sz w:val="22"/>
          <w:szCs w:val="22"/>
          <w:shd w:val="clear" w:color="auto" w:fill="FAFAFA"/>
          <w:lang w:val="en-US"/>
        </w:rPr>
        <w:t>S</w:t>
      </w:r>
      <w:r w:rsidRPr="00B96D16">
        <w:rPr>
          <w:color w:val="333333"/>
          <w:sz w:val="22"/>
          <w:szCs w:val="22"/>
          <w:shd w:val="clear" w:color="auto" w:fill="FAFAFA"/>
          <w:lang w:val="en-US"/>
        </w:rPr>
        <w:t>ome people belive that the earth is being harmed by human activity.But other</w:t>
      </w:r>
      <w:r w:rsidRPr="00B96D16">
        <w:rPr>
          <w:color w:val="FF0000"/>
          <w:sz w:val="22"/>
          <w:szCs w:val="22"/>
          <w:shd w:val="clear" w:color="auto" w:fill="FAFAFA"/>
          <w:lang w:val="en-US"/>
        </w:rPr>
        <w:t>(s)</w:t>
      </w:r>
      <w:r w:rsidRPr="00B96D16">
        <w:rPr>
          <w:rStyle w:val="apple-converted-space"/>
          <w:color w:val="333333"/>
          <w:sz w:val="22"/>
          <w:szCs w:val="22"/>
          <w:shd w:val="clear" w:color="auto" w:fill="FAFAFA"/>
          <w:lang w:val="en-US"/>
        </w:rPr>
        <w:t> </w:t>
      </w:r>
      <w:r w:rsidRPr="00B96D16">
        <w:rPr>
          <w:color w:val="333333"/>
          <w:sz w:val="22"/>
          <w:szCs w:val="22"/>
          <w:shd w:val="clear" w:color="auto" w:fill="FAFAFA"/>
          <w:lang w:val="en-US"/>
        </w:rPr>
        <w:t>feel that human activity makes the earth</w:t>
      </w:r>
      <w:r w:rsidRPr="00B96D16">
        <w:rPr>
          <w:rStyle w:val="apple-converted-space"/>
          <w:color w:val="333333"/>
          <w:sz w:val="22"/>
          <w:szCs w:val="22"/>
          <w:shd w:val="clear" w:color="auto" w:fill="FAFAFA"/>
          <w:lang w:val="en-US"/>
        </w:rPr>
        <w:t> </w:t>
      </w:r>
      <w:r w:rsidRPr="00B96D16">
        <w:rPr>
          <w:color w:val="FF0000"/>
          <w:sz w:val="22"/>
          <w:szCs w:val="22"/>
          <w:shd w:val="clear" w:color="auto" w:fill="FAFAFA"/>
          <w:lang w:val="en-US"/>
        </w:rPr>
        <w:t>a(no need)</w:t>
      </w:r>
      <w:r w:rsidRPr="00B96D16">
        <w:rPr>
          <w:rStyle w:val="apple-converted-space"/>
          <w:color w:val="333333"/>
          <w:sz w:val="22"/>
          <w:szCs w:val="22"/>
          <w:shd w:val="clear" w:color="auto" w:fill="FAFAFA"/>
          <w:lang w:val="en-US"/>
        </w:rPr>
        <w:t> </w:t>
      </w:r>
      <w:r w:rsidRPr="00B96D16">
        <w:rPr>
          <w:color w:val="333333"/>
          <w:sz w:val="22"/>
          <w:szCs w:val="22"/>
          <w:shd w:val="clear" w:color="auto" w:fill="FAFAFA"/>
          <w:lang w:val="en-US"/>
        </w:rPr>
        <w:t>better place to live.As far as I am concerned, I agree that human activity(</w:t>
      </w:r>
      <w:r w:rsidRPr="00B96D16">
        <w:rPr>
          <w:color w:val="FF0000"/>
          <w:sz w:val="22"/>
          <w:szCs w:val="22"/>
          <w:shd w:val="clear" w:color="auto" w:fill="FAFAFA"/>
          <w:lang w:val="en-US"/>
        </w:rPr>
        <w:t>ies</w:t>
      </w:r>
      <w:r w:rsidRPr="00B96D16">
        <w:rPr>
          <w:color w:val="333333"/>
          <w:sz w:val="22"/>
          <w:szCs w:val="22"/>
          <w:shd w:val="clear" w:color="auto" w:fill="FAFAFA"/>
          <w:lang w:val="en-US"/>
        </w:rPr>
        <w:t>) makes negative effects on the earth.We pollute environment with modern technology, we destroy natural areas in order to expand cities and towns, and we overuse natural resources that are not replaced.Overall, it seems that human activity(</w:t>
      </w:r>
      <w:r w:rsidRPr="00B96D16">
        <w:rPr>
          <w:color w:val="FF0000"/>
          <w:sz w:val="22"/>
          <w:szCs w:val="22"/>
          <w:shd w:val="clear" w:color="auto" w:fill="FAFAFA"/>
          <w:lang w:val="en-US"/>
        </w:rPr>
        <w:t>ies</w:t>
      </w:r>
      <w:r w:rsidRPr="00B96D16">
        <w:rPr>
          <w:color w:val="333333"/>
          <w:sz w:val="22"/>
          <w:szCs w:val="22"/>
          <w:shd w:val="clear" w:color="auto" w:fill="FAFAFA"/>
          <w:lang w:val="en-US"/>
        </w:rPr>
        <w:t>) harms the earth more than it benefits to it.</w:t>
      </w:r>
      <w:r w:rsidRPr="00B96D16">
        <w:rPr>
          <w:color w:val="333333"/>
          <w:sz w:val="22"/>
          <w:szCs w:val="22"/>
          <w:lang w:val="en-US"/>
        </w:rPr>
        <w:br/>
      </w:r>
      <w:r w:rsidRPr="00B96D16">
        <w:rPr>
          <w:color w:val="333333"/>
          <w:sz w:val="22"/>
          <w:szCs w:val="22"/>
          <w:lang w:val="en-US"/>
        </w:rPr>
        <w:br/>
      </w:r>
      <w:r w:rsidRPr="00B96D16">
        <w:rPr>
          <w:color w:val="333333"/>
          <w:sz w:val="22"/>
          <w:szCs w:val="22"/>
          <w:shd w:val="clear" w:color="auto" w:fill="FAFAFA"/>
          <w:lang w:val="en-US"/>
        </w:rPr>
        <w:t>First of all, we don't seem to pay attention to the amount of pollution human activity can cause with modern technology.Companies dump waste in to the water</w:t>
      </w:r>
      <w:r w:rsidRPr="00B96D16">
        <w:rPr>
          <w:color w:val="FF0000"/>
          <w:sz w:val="22"/>
          <w:szCs w:val="22"/>
          <w:shd w:val="clear" w:color="auto" w:fill="FAFAFA"/>
          <w:lang w:val="en-US"/>
        </w:rPr>
        <w:t>bodies</w:t>
      </w:r>
      <w:r w:rsidRPr="00B96D16">
        <w:rPr>
          <w:color w:val="333333"/>
          <w:sz w:val="22"/>
          <w:szCs w:val="22"/>
          <w:shd w:val="clear" w:color="auto" w:fill="FAFAFA"/>
          <w:lang w:val="en-US"/>
        </w:rPr>
        <w:t>.Emissions from factories pollute the air.Also, factories occupy many (</w:t>
      </w:r>
      <w:r w:rsidRPr="00B96D16">
        <w:rPr>
          <w:color w:val="FF0000"/>
          <w:sz w:val="22"/>
          <w:szCs w:val="22"/>
          <w:shd w:val="clear" w:color="auto" w:fill="FAFAFA"/>
          <w:lang w:val="en-US"/>
        </w:rPr>
        <w:t>most of the</w:t>
      </w:r>
      <w:r w:rsidRPr="00B96D16">
        <w:rPr>
          <w:rStyle w:val="apple-converted-space"/>
          <w:color w:val="FF0000"/>
          <w:sz w:val="22"/>
          <w:szCs w:val="22"/>
          <w:shd w:val="clear" w:color="auto" w:fill="FAFAFA"/>
          <w:lang w:val="en-US"/>
        </w:rPr>
        <w:t> </w:t>
      </w:r>
      <w:r w:rsidRPr="00B96D16">
        <w:rPr>
          <w:color w:val="333333"/>
          <w:sz w:val="22"/>
          <w:szCs w:val="22"/>
          <w:shd w:val="clear" w:color="auto" w:fill="FAFAFA"/>
          <w:lang w:val="en-US"/>
        </w:rPr>
        <w:t>)places where animals and plants live.We improve roads and highways between beautiful greenwood and virgin forest.Therefore,(</w:t>
      </w:r>
      <w:r w:rsidRPr="00B96D16">
        <w:rPr>
          <w:color w:val="FF0000"/>
          <w:sz w:val="22"/>
          <w:szCs w:val="22"/>
          <w:shd w:val="clear" w:color="auto" w:fill="FAFAFA"/>
          <w:lang w:val="en-US"/>
        </w:rPr>
        <w:t>this destroy the forest)</w:t>
      </w:r>
      <w:r w:rsidRPr="00B96D16">
        <w:rPr>
          <w:rStyle w:val="apple-converted-space"/>
          <w:color w:val="333333"/>
          <w:sz w:val="22"/>
          <w:szCs w:val="22"/>
          <w:shd w:val="clear" w:color="auto" w:fill="FAFAFA"/>
          <w:lang w:val="en-US"/>
        </w:rPr>
        <w:t> </w:t>
      </w:r>
      <w:r w:rsidRPr="00B96D16">
        <w:rPr>
          <w:color w:val="333333"/>
          <w:sz w:val="22"/>
          <w:szCs w:val="22"/>
          <w:shd w:val="clear" w:color="auto" w:fill="FAFAFA"/>
          <w:lang w:val="en-US"/>
        </w:rPr>
        <w:t>with decreasing forests,</w:t>
      </w:r>
      <w:r w:rsidRPr="00B96D16">
        <w:rPr>
          <w:rStyle w:val="apple-converted-space"/>
          <w:color w:val="333333"/>
          <w:sz w:val="22"/>
          <w:szCs w:val="22"/>
          <w:shd w:val="clear" w:color="auto" w:fill="FAFAFA"/>
          <w:lang w:val="en-US"/>
        </w:rPr>
        <w:t> </w:t>
      </w:r>
      <w:r w:rsidRPr="00B96D16">
        <w:rPr>
          <w:color w:val="FF0000"/>
          <w:sz w:val="22"/>
          <w:szCs w:val="22"/>
          <w:shd w:val="clear" w:color="auto" w:fill="FAFAFA"/>
          <w:lang w:val="en-US"/>
        </w:rPr>
        <w:t>this ultimately increase the corbondioxied content in the environment,because(</w:t>
      </w:r>
      <w:r w:rsidRPr="00B96D16">
        <w:rPr>
          <w:rStyle w:val="apple-converted-space"/>
          <w:color w:val="FF0000"/>
          <w:sz w:val="22"/>
          <w:szCs w:val="22"/>
          <w:shd w:val="clear" w:color="auto" w:fill="FAFAFA"/>
          <w:lang w:val="en-US"/>
        </w:rPr>
        <w:t> </w:t>
      </w:r>
      <w:r w:rsidRPr="00B96D16">
        <w:rPr>
          <w:color w:val="333333"/>
          <w:sz w:val="22"/>
          <w:szCs w:val="22"/>
          <w:shd w:val="clear" w:color="auto" w:fill="FAFAFA"/>
          <w:lang w:val="en-US"/>
        </w:rPr>
        <w:t>we face to increase the gas of carbon dioxide that) there</w:t>
      </w:r>
      <w:r w:rsidRPr="00B96D16">
        <w:rPr>
          <w:rStyle w:val="apple-converted-space"/>
          <w:color w:val="333333"/>
          <w:sz w:val="22"/>
          <w:szCs w:val="22"/>
          <w:shd w:val="clear" w:color="auto" w:fill="FAFAFA"/>
          <w:lang w:val="en-US"/>
        </w:rPr>
        <w:t> </w:t>
      </w:r>
      <w:r w:rsidRPr="00B96D16">
        <w:rPr>
          <w:color w:val="FF0000"/>
          <w:sz w:val="22"/>
          <w:szCs w:val="22"/>
          <w:shd w:val="clear" w:color="auto" w:fill="FAFAFA"/>
          <w:lang w:val="en-US"/>
        </w:rPr>
        <w:t>is not</w:t>
      </w:r>
      <w:r w:rsidRPr="00B96D16">
        <w:rPr>
          <w:rStyle w:val="apple-converted-space"/>
          <w:color w:val="333333"/>
          <w:sz w:val="22"/>
          <w:szCs w:val="22"/>
          <w:shd w:val="clear" w:color="auto" w:fill="FAFAFA"/>
          <w:lang w:val="en-US"/>
        </w:rPr>
        <w:t> </w:t>
      </w:r>
      <w:r w:rsidRPr="00B96D16">
        <w:rPr>
          <w:color w:val="333333"/>
          <w:sz w:val="22"/>
          <w:szCs w:val="22"/>
          <w:shd w:val="clear" w:color="auto" w:fill="FAFAFA"/>
          <w:lang w:val="en-US"/>
        </w:rPr>
        <w:t>enough</w:t>
      </w:r>
      <w:r w:rsidRPr="00B96D16">
        <w:rPr>
          <w:rStyle w:val="apple-converted-space"/>
          <w:color w:val="333333"/>
          <w:sz w:val="22"/>
          <w:szCs w:val="22"/>
          <w:shd w:val="clear" w:color="auto" w:fill="FAFAFA"/>
          <w:lang w:val="en-US"/>
        </w:rPr>
        <w:t> </w:t>
      </w:r>
      <w:r w:rsidRPr="00B96D16">
        <w:rPr>
          <w:color w:val="000000"/>
          <w:sz w:val="22"/>
          <w:szCs w:val="22"/>
          <w:shd w:val="clear" w:color="auto" w:fill="FAFAFA"/>
          <w:lang w:val="en-US"/>
        </w:rPr>
        <w:t>plant</w:t>
      </w:r>
      <w:r w:rsidRPr="00B96D16">
        <w:rPr>
          <w:color w:val="FF0000"/>
          <w:sz w:val="22"/>
          <w:szCs w:val="22"/>
          <w:shd w:val="clear" w:color="auto" w:fill="FAFAFA"/>
          <w:lang w:val="en-US"/>
        </w:rPr>
        <w:t>'</w:t>
      </w:r>
      <w:r w:rsidRPr="00B96D16">
        <w:rPr>
          <w:color w:val="000000"/>
          <w:sz w:val="22"/>
          <w:szCs w:val="22"/>
          <w:shd w:val="clear" w:color="auto" w:fill="FAFAFA"/>
          <w:lang w:val="en-US"/>
        </w:rPr>
        <w:t>s</w:t>
      </w:r>
      <w:r w:rsidRPr="00B96D16">
        <w:rPr>
          <w:rStyle w:val="apple-converted-space"/>
          <w:color w:val="000000"/>
          <w:sz w:val="22"/>
          <w:szCs w:val="22"/>
          <w:shd w:val="clear" w:color="auto" w:fill="FAFAFA"/>
          <w:lang w:val="en-US"/>
        </w:rPr>
        <w:t> </w:t>
      </w:r>
      <w:r w:rsidRPr="00B96D16">
        <w:rPr>
          <w:color w:val="333333"/>
          <w:sz w:val="22"/>
          <w:szCs w:val="22"/>
          <w:shd w:val="clear" w:color="auto" w:fill="FAFAFA"/>
          <w:lang w:val="en-US"/>
        </w:rPr>
        <w:t>to absorb it.All of these cause pollution in the world around us the pollution that not even the most modern equipment can clean up.</w:t>
      </w:r>
      <w:r w:rsidRPr="00B96D16">
        <w:rPr>
          <w:color w:val="333333"/>
          <w:sz w:val="22"/>
          <w:szCs w:val="22"/>
          <w:lang w:val="en-US"/>
        </w:rPr>
        <w:br/>
      </w:r>
      <w:r w:rsidRPr="00B96D16">
        <w:rPr>
          <w:color w:val="333333"/>
          <w:sz w:val="22"/>
          <w:szCs w:val="22"/>
          <w:lang w:val="en-US"/>
        </w:rPr>
        <w:br/>
      </w:r>
      <w:r w:rsidRPr="00B96D16">
        <w:rPr>
          <w:color w:val="333333"/>
          <w:sz w:val="22"/>
          <w:szCs w:val="22"/>
          <w:shd w:val="clear" w:color="auto" w:fill="FAFAFA"/>
          <w:lang w:val="en-US"/>
        </w:rPr>
        <w:t>Furthermore, As the population growth, many natural areas have destroyed to expand cities and towns.Annually, we cut down many trees to build houses</w:t>
      </w:r>
      <w:proofErr w:type="gramStart"/>
      <w:r w:rsidRPr="00B96D16">
        <w:rPr>
          <w:color w:val="333333"/>
          <w:sz w:val="22"/>
          <w:szCs w:val="22"/>
          <w:shd w:val="clear" w:color="auto" w:fill="FAFAFA"/>
          <w:lang w:val="en-US"/>
        </w:rPr>
        <w:t>,make</w:t>
      </w:r>
      <w:proofErr w:type="gramEnd"/>
      <w:r w:rsidRPr="00B96D16">
        <w:rPr>
          <w:color w:val="333333"/>
          <w:sz w:val="22"/>
          <w:szCs w:val="22"/>
          <w:shd w:val="clear" w:color="auto" w:fill="FAFAFA"/>
          <w:lang w:val="en-US"/>
        </w:rPr>
        <w:t xml:space="preserve"> paper and improve roads.Deforestation removes old</w:t>
      </w:r>
      <w:r w:rsidRPr="00B96D16">
        <w:rPr>
          <w:rStyle w:val="apple-converted-space"/>
          <w:color w:val="333333"/>
          <w:sz w:val="22"/>
          <w:szCs w:val="22"/>
          <w:shd w:val="clear" w:color="auto" w:fill="FAFAFA"/>
          <w:lang w:val="en-US"/>
        </w:rPr>
        <w:t> </w:t>
      </w:r>
      <w:r w:rsidRPr="00B96D16">
        <w:rPr>
          <w:color w:val="000000"/>
          <w:sz w:val="22"/>
          <w:szCs w:val="22"/>
          <w:shd w:val="clear" w:color="auto" w:fill="FAFAFA"/>
          <w:lang w:val="en-US"/>
        </w:rPr>
        <w:t>growth</w:t>
      </w:r>
      <w:r w:rsidRPr="00B96D16">
        <w:rPr>
          <w:rStyle w:val="apple-converted-space"/>
          <w:color w:val="333333"/>
          <w:sz w:val="22"/>
          <w:szCs w:val="22"/>
          <w:shd w:val="clear" w:color="auto" w:fill="FAFAFA"/>
          <w:lang w:val="en-US"/>
        </w:rPr>
        <w:t> </w:t>
      </w:r>
      <w:r w:rsidRPr="00B96D16">
        <w:rPr>
          <w:color w:val="333333"/>
          <w:sz w:val="22"/>
          <w:szCs w:val="22"/>
          <w:shd w:val="clear" w:color="auto" w:fill="FAFAFA"/>
          <w:lang w:val="en-US"/>
        </w:rPr>
        <w:t>(</w:t>
      </w:r>
      <w:r w:rsidRPr="00B96D16">
        <w:rPr>
          <w:color w:val="FF0000"/>
          <w:sz w:val="22"/>
          <w:szCs w:val="22"/>
          <w:shd w:val="clear" w:color="auto" w:fill="FAFAFA"/>
          <w:lang w:val="en-US"/>
        </w:rPr>
        <w:t>grown</w:t>
      </w:r>
      <w:r w:rsidRPr="00B96D16">
        <w:rPr>
          <w:rStyle w:val="apple-converted-space"/>
          <w:color w:val="FF0000"/>
          <w:sz w:val="22"/>
          <w:szCs w:val="22"/>
          <w:shd w:val="clear" w:color="auto" w:fill="FAFAFA"/>
          <w:lang w:val="en-US"/>
        </w:rPr>
        <w:t> </w:t>
      </w:r>
      <w:r w:rsidRPr="00B96D16">
        <w:rPr>
          <w:color w:val="333333"/>
          <w:sz w:val="22"/>
          <w:szCs w:val="22"/>
          <w:shd w:val="clear" w:color="auto" w:fill="FAFAFA"/>
          <w:lang w:val="en-US"/>
        </w:rPr>
        <w:t>)trees that can't be replaced.Nowadays, if we want to go picnic with our family, we have to go long distance to find virgin forests.If we don't recognize these problems and solve them, we lose suitable place for living.</w:t>
      </w:r>
      <w:r w:rsidRPr="00B96D16">
        <w:rPr>
          <w:color w:val="333333"/>
          <w:sz w:val="22"/>
          <w:szCs w:val="22"/>
          <w:lang w:val="en-US"/>
        </w:rPr>
        <w:br/>
      </w:r>
      <w:r w:rsidRPr="00B96D16">
        <w:rPr>
          <w:color w:val="333333"/>
          <w:sz w:val="22"/>
          <w:szCs w:val="22"/>
          <w:lang w:val="en-US"/>
        </w:rPr>
        <w:br/>
      </w:r>
      <w:r w:rsidRPr="00B96D16">
        <w:rPr>
          <w:color w:val="333333"/>
          <w:sz w:val="22"/>
          <w:szCs w:val="22"/>
          <w:shd w:val="clear" w:color="auto" w:fill="FAFAFA"/>
          <w:lang w:val="en-US"/>
        </w:rPr>
        <w:t>In addition, Natural resources that are used as the main energy arenot endless as we thought.Modern industry need more and more resources such as oils</w:t>
      </w:r>
      <w:proofErr w:type="gramStart"/>
      <w:r w:rsidRPr="00B96D16">
        <w:rPr>
          <w:color w:val="333333"/>
          <w:sz w:val="22"/>
          <w:szCs w:val="22"/>
          <w:shd w:val="clear" w:color="auto" w:fill="FAFAFA"/>
          <w:lang w:val="en-US"/>
        </w:rPr>
        <w:t>,gases,fuels</w:t>
      </w:r>
      <w:proofErr w:type="gramEnd"/>
      <w:r w:rsidRPr="00B96D16">
        <w:rPr>
          <w:color w:val="333333"/>
          <w:sz w:val="22"/>
          <w:szCs w:val="22"/>
          <w:shd w:val="clear" w:color="auto" w:fill="FAFAFA"/>
          <w:lang w:val="en-US"/>
        </w:rPr>
        <w:t>, and water.So, (</w:t>
      </w:r>
      <w:r w:rsidRPr="00B96D16">
        <w:rPr>
          <w:color w:val="FF0000"/>
          <w:sz w:val="22"/>
          <w:szCs w:val="22"/>
          <w:shd w:val="clear" w:color="auto" w:fill="FAFAFA"/>
          <w:lang w:val="en-US"/>
        </w:rPr>
        <w:t>we will face)</w:t>
      </w:r>
      <w:r w:rsidRPr="00B96D16">
        <w:rPr>
          <w:rStyle w:val="apple-converted-space"/>
          <w:color w:val="333333"/>
          <w:sz w:val="22"/>
          <w:szCs w:val="22"/>
          <w:shd w:val="clear" w:color="auto" w:fill="FAFAFA"/>
          <w:lang w:val="en-US"/>
        </w:rPr>
        <w:t> </w:t>
      </w:r>
      <w:r w:rsidRPr="00B96D16">
        <w:rPr>
          <w:color w:val="000000"/>
          <w:sz w:val="22"/>
          <w:szCs w:val="22"/>
          <w:shd w:val="clear" w:color="auto" w:fill="FAFAFA"/>
          <w:lang w:val="en-US"/>
        </w:rPr>
        <w:t>faced to</w:t>
      </w:r>
      <w:r w:rsidRPr="00B96D16">
        <w:rPr>
          <w:rStyle w:val="apple-converted-space"/>
          <w:color w:val="333333"/>
          <w:sz w:val="22"/>
          <w:szCs w:val="22"/>
          <w:shd w:val="clear" w:color="auto" w:fill="FAFAFA"/>
          <w:lang w:val="en-US"/>
        </w:rPr>
        <w:t> </w:t>
      </w:r>
      <w:r w:rsidRPr="00B96D16">
        <w:rPr>
          <w:color w:val="333333"/>
          <w:sz w:val="22"/>
          <w:szCs w:val="22"/>
          <w:shd w:val="clear" w:color="auto" w:fill="FAFAFA"/>
          <w:lang w:val="en-US"/>
        </w:rPr>
        <w:t xml:space="preserve">the serious problems such as the shortage of fuels and water. We will die of thirst if we waste water, </w:t>
      </w:r>
      <w:r w:rsidRPr="00B96D16">
        <w:rPr>
          <w:color w:val="333333"/>
          <w:sz w:val="22"/>
          <w:szCs w:val="22"/>
          <w:shd w:val="clear" w:color="auto" w:fill="FAFAFA"/>
          <w:lang w:val="en-US"/>
        </w:rPr>
        <w:lastRenderedPageBreak/>
        <w:t>or die of hungry if we waste the needful fuels that we need for cooking food. If we aren't careful about how we use our natural resources, we will lose many of them in the near future.</w:t>
      </w:r>
      <w:r w:rsidRPr="00B96D16">
        <w:rPr>
          <w:color w:val="333333"/>
          <w:sz w:val="22"/>
          <w:szCs w:val="22"/>
          <w:lang w:val="en-US"/>
        </w:rPr>
        <w:br/>
      </w:r>
      <w:r w:rsidRPr="00B96D16">
        <w:rPr>
          <w:color w:val="333333"/>
          <w:sz w:val="22"/>
          <w:szCs w:val="22"/>
          <w:lang w:val="en-US"/>
        </w:rPr>
        <w:br/>
      </w:r>
      <w:r w:rsidRPr="00B96D16">
        <w:rPr>
          <w:color w:val="333333"/>
          <w:sz w:val="22"/>
          <w:szCs w:val="22"/>
          <w:shd w:val="clear" w:color="auto" w:fill="FAFAFA"/>
          <w:lang w:val="en-US"/>
        </w:rPr>
        <w:t>In conclusion, Rivers, forests, and fuels are the best boon of nature to humanity on the earth.If we don't respect to the earth, we will lose all the natural resources that we need for life.Nowadays, fortunately people have recognized all of</w:t>
      </w:r>
      <w:r w:rsidRPr="00B96D16">
        <w:rPr>
          <w:rStyle w:val="apple-converted-space"/>
          <w:color w:val="333333"/>
          <w:sz w:val="22"/>
          <w:szCs w:val="22"/>
          <w:shd w:val="clear" w:color="auto" w:fill="FAFAFA"/>
          <w:lang w:val="en-US"/>
        </w:rPr>
        <w:t> </w:t>
      </w:r>
      <w:r w:rsidRPr="00B96D16">
        <w:rPr>
          <w:color w:val="FF0000"/>
          <w:sz w:val="22"/>
          <w:szCs w:val="22"/>
          <w:shd w:val="clear" w:color="auto" w:fill="FAFAFA"/>
          <w:lang w:val="en-US"/>
        </w:rPr>
        <w:t>tehese</w:t>
      </w:r>
      <w:r w:rsidRPr="00B96D16">
        <w:rPr>
          <w:rStyle w:val="apple-converted-space"/>
          <w:color w:val="333333"/>
          <w:sz w:val="22"/>
          <w:szCs w:val="22"/>
          <w:shd w:val="clear" w:color="auto" w:fill="FAFAFA"/>
          <w:lang w:val="en-US"/>
        </w:rPr>
        <w:t> </w:t>
      </w:r>
      <w:r w:rsidRPr="00B96D16">
        <w:rPr>
          <w:color w:val="333333"/>
          <w:sz w:val="22"/>
          <w:szCs w:val="22"/>
          <w:shd w:val="clear" w:color="auto" w:fill="FAFAFA"/>
          <w:lang w:val="en-US"/>
        </w:rPr>
        <w:t>problems and then I believe the earth will become the best place to live for next generations.</w:t>
      </w:r>
    </w:p>
    <w:p w:rsidR="00D917E9" w:rsidRPr="00B96D16" w:rsidRDefault="004E7CE4" w:rsidP="008C6171">
      <w:pPr>
        <w:pStyle w:val="NormalWeb"/>
        <w:shd w:val="clear" w:color="auto" w:fill="FFFFFF"/>
        <w:rPr>
          <w:color w:val="333333"/>
          <w:sz w:val="22"/>
          <w:szCs w:val="22"/>
          <w:shd w:val="clear" w:color="auto" w:fill="FFFFFF"/>
          <w:lang w:val="en-US"/>
        </w:rPr>
      </w:pPr>
      <w:r w:rsidRPr="00B96D16">
        <w:rPr>
          <w:color w:val="333333"/>
          <w:sz w:val="22"/>
          <w:szCs w:val="22"/>
          <w:shd w:val="clear" w:color="auto" w:fill="FFFFFF"/>
          <w:lang w:val="en-US"/>
        </w:rPr>
        <w:t>In recent days, more and more people are concerning environment protection. They are worrying about their living conditions are becoming more and more worse for the gradually worsen environments. I think these concerns are necessary and reasonable. I believe the main reasons are from some human activities.</w:t>
      </w:r>
      <w:r w:rsidRPr="00B96D16">
        <w:rPr>
          <w:color w:val="333333"/>
          <w:sz w:val="22"/>
          <w:szCs w:val="22"/>
          <w:lang w:val="en-US"/>
        </w:rPr>
        <w:br/>
      </w:r>
      <w:r w:rsidRPr="00B96D16">
        <w:rPr>
          <w:color w:val="333333"/>
          <w:sz w:val="22"/>
          <w:szCs w:val="22"/>
          <w:lang w:val="en-US"/>
        </w:rPr>
        <w:br/>
      </w:r>
      <w:r w:rsidRPr="00B96D16">
        <w:rPr>
          <w:color w:val="333333"/>
          <w:sz w:val="22"/>
          <w:szCs w:val="22"/>
          <w:shd w:val="clear" w:color="auto" w:fill="FFFFFF"/>
          <w:lang w:val="en-US"/>
        </w:rPr>
        <w:t xml:space="preserve">One of some problems occurred in human activities is that carbon dioxide emission has no indication of decrease, but </w:t>
      </w:r>
      <w:proofErr w:type="gramStart"/>
      <w:r w:rsidRPr="00B96D16">
        <w:rPr>
          <w:color w:val="333333"/>
          <w:sz w:val="22"/>
          <w:szCs w:val="22"/>
          <w:shd w:val="clear" w:color="auto" w:fill="FFFFFF"/>
          <w:lang w:val="en-US"/>
        </w:rPr>
        <w:t>an</w:t>
      </w:r>
      <w:proofErr w:type="gramEnd"/>
      <w:r w:rsidRPr="00B96D16">
        <w:rPr>
          <w:color w:val="333333"/>
          <w:sz w:val="22"/>
          <w:szCs w:val="22"/>
          <w:shd w:val="clear" w:color="auto" w:fill="FFFFFF"/>
          <w:lang w:val="en-US"/>
        </w:rPr>
        <w:t xml:space="preserve"> steady increase year by year. As we all known, too much carbon dioxide can get the Earth too warm to lead to some extreme climates, such as floods recently happened in Australia and Europe, blizzards in North America. The carbon dioxide emission always accompanies with the usage of automobile powered by gasoline and fuel electric powers. Fortunately, some natural energy resources, like wind, solar power are utilized </w:t>
      </w:r>
      <w:proofErr w:type="gramStart"/>
      <w:r w:rsidRPr="00B96D16">
        <w:rPr>
          <w:color w:val="333333"/>
          <w:sz w:val="22"/>
          <w:szCs w:val="22"/>
          <w:shd w:val="clear" w:color="auto" w:fill="FFFFFF"/>
          <w:lang w:val="en-US"/>
        </w:rPr>
        <w:t>progressively,</w:t>
      </w:r>
      <w:proofErr w:type="gramEnd"/>
      <w:r w:rsidRPr="00B96D16">
        <w:rPr>
          <w:color w:val="333333"/>
          <w:sz w:val="22"/>
          <w:szCs w:val="22"/>
          <w:shd w:val="clear" w:color="auto" w:fill="FFFFFF"/>
          <w:lang w:val="en-US"/>
        </w:rPr>
        <w:t xml:space="preserve"> I think these actions will benefit the decrease of people's dependence on carbon burning to get power. However, it seems a long way to apply a widely using of these natural energy resources on a large scale.</w:t>
      </w:r>
      <w:r w:rsidRPr="00B96D16">
        <w:rPr>
          <w:color w:val="333333"/>
          <w:sz w:val="22"/>
          <w:szCs w:val="22"/>
          <w:lang w:val="en-US"/>
        </w:rPr>
        <w:br/>
      </w:r>
      <w:r w:rsidRPr="00B96D16">
        <w:rPr>
          <w:color w:val="333333"/>
          <w:sz w:val="22"/>
          <w:szCs w:val="22"/>
          <w:lang w:val="en-US"/>
        </w:rPr>
        <w:br/>
      </w:r>
      <w:r w:rsidRPr="00B96D16">
        <w:rPr>
          <w:color w:val="333333"/>
          <w:sz w:val="22"/>
          <w:szCs w:val="22"/>
          <w:shd w:val="clear" w:color="auto" w:fill="FFFFFF"/>
          <w:lang w:val="en-US"/>
        </w:rPr>
        <w:t>Another serious problem is sharp decrease of forests. From TV or Internet, you can see many forests are shrinking sharply. For example, Amazon rain forest has reduced largely in decades by the expansion of agriculture, lumbering etc. Although superficially it will improve people's living level with large supply of meat and cereal, people can not benefit from planting crops by deforesting, and probably get punishment from nature. Most scientists believe the recent extreme climate disasters have relationship with the becoming less rain forests to some extent.</w:t>
      </w:r>
      <w:r w:rsidRPr="00B96D16">
        <w:rPr>
          <w:rStyle w:val="apple-converted-space"/>
          <w:color w:val="333333"/>
          <w:sz w:val="22"/>
          <w:szCs w:val="22"/>
          <w:shd w:val="clear" w:color="auto" w:fill="FFFFFF"/>
          <w:lang w:val="en-US"/>
        </w:rPr>
        <w:t> </w:t>
      </w:r>
      <w:r w:rsidRPr="00B96D16">
        <w:rPr>
          <w:color w:val="333333"/>
          <w:sz w:val="22"/>
          <w:szCs w:val="22"/>
          <w:lang w:val="en-US"/>
        </w:rPr>
        <w:br/>
      </w:r>
      <w:r w:rsidRPr="00B96D16">
        <w:rPr>
          <w:color w:val="333333"/>
          <w:sz w:val="22"/>
          <w:szCs w:val="22"/>
          <w:lang w:val="en-US"/>
        </w:rPr>
        <w:br/>
      </w:r>
      <w:r w:rsidRPr="00B96D16">
        <w:rPr>
          <w:color w:val="333333"/>
          <w:sz w:val="22"/>
          <w:szCs w:val="22"/>
          <w:shd w:val="clear" w:color="auto" w:fill="FFFFFF"/>
          <w:lang w:val="en-US"/>
        </w:rPr>
        <w:t>Therefore, I believe that human activity has caused serious problems to the Earth by the uncontrollable exploiting. We need to reassess the cost of human activity and give an alternative proper solution for our energy resources immediately.</w:t>
      </w:r>
    </w:p>
    <w:p w:rsidR="004E7CE4" w:rsidRPr="00B96D16" w:rsidRDefault="00DD0E1B" w:rsidP="008C6171">
      <w:pPr>
        <w:pStyle w:val="NormalWeb"/>
        <w:shd w:val="clear" w:color="auto" w:fill="FFFFFF"/>
        <w:rPr>
          <w:b/>
          <w:color w:val="333333"/>
          <w:sz w:val="22"/>
          <w:szCs w:val="22"/>
          <w:shd w:val="clear" w:color="auto" w:fill="FAFAFA"/>
          <w:lang w:val="en-US"/>
        </w:rPr>
      </w:pPr>
      <w:r w:rsidRPr="00B96D16">
        <w:rPr>
          <w:b/>
          <w:color w:val="333333"/>
          <w:sz w:val="22"/>
          <w:szCs w:val="22"/>
          <w:shd w:val="clear" w:color="auto" w:fill="FAFAFA"/>
          <w:lang w:val="en-US"/>
        </w:rPr>
        <w:t>Some people spend their entire lives in one place. Others move a number of times throughout their lives, looking for a better job, house, community, or even climate. Which do you prefer: staying in one place or moving in search of another place? Use reasons and specific examples to support your opinion.</w:t>
      </w:r>
    </w:p>
    <w:p w:rsidR="00DD0E1B" w:rsidRPr="00B96D16" w:rsidRDefault="00DD0E1B" w:rsidP="008C6171">
      <w:pPr>
        <w:pStyle w:val="NormalWeb"/>
        <w:shd w:val="clear" w:color="auto" w:fill="FFFFFF"/>
        <w:rPr>
          <w:color w:val="333333"/>
          <w:sz w:val="22"/>
          <w:szCs w:val="22"/>
          <w:shd w:val="clear" w:color="auto" w:fill="FFFFFF"/>
          <w:lang w:val="en-US"/>
        </w:rPr>
      </w:pPr>
      <w:r w:rsidRPr="00B96D16">
        <w:rPr>
          <w:color w:val="333333"/>
          <w:sz w:val="22"/>
          <w:szCs w:val="22"/>
          <w:shd w:val="clear" w:color="auto" w:fill="FFFFFF"/>
          <w:lang w:val="en-US"/>
        </w:rPr>
        <w:t>When I was young someone told me “Don’t just stick to your strong suits. Move out of your comfort zones. Tap and Develop other skill and abilities.” So I like changes and prefer to look for other place to live, work, or study, although many people would like to spend their whole life in one place. Life experience is a good teacher.</w:t>
      </w:r>
      <w:r w:rsidRPr="00B96D16">
        <w:rPr>
          <w:color w:val="333333"/>
          <w:sz w:val="22"/>
          <w:szCs w:val="22"/>
          <w:lang w:val="en-US"/>
        </w:rPr>
        <w:br/>
      </w:r>
      <w:r w:rsidRPr="00B96D16">
        <w:rPr>
          <w:color w:val="333333"/>
          <w:sz w:val="22"/>
          <w:szCs w:val="22"/>
          <w:lang w:val="en-US"/>
        </w:rPr>
        <w:br/>
      </w:r>
      <w:r w:rsidRPr="00B96D16">
        <w:rPr>
          <w:color w:val="333333"/>
          <w:sz w:val="22"/>
          <w:szCs w:val="22"/>
          <w:shd w:val="clear" w:color="auto" w:fill="FFFFFF"/>
          <w:lang w:val="en-US"/>
        </w:rPr>
        <w:t xml:space="preserve">I still remember one of my dream that I can move once in a month, when I was teenage. I think God listen my pray. He given my specially experience over the years. It was </w:t>
      </w:r>
      <w:proofErr w:type="gramStart"/>
      <w:r w:rsidRPr="00B96D16">
        <w:rPr>
          <w:color w:val="333333"/>
          <w:sz w:val="22"/>
          <w:szCs w:val="22"/>
          <w:shd w:val="clear" w:color="auto" w:fill="FFFFFF"/>
          <w:lang w:val="en-US"/>
        </w:rPr>
        <w:t>a</w:t>
      </w:r>
      <w:proofErr w:type="gramEnd"/>
      <w:r w:rsidRPr="00B96D16">
        <w:rPr>
          <w:color w:val="333333"/>
          <w:sz w:val="22"/>
          <w:szCs w:val="22"/>
          <w:shd w:val="clear" w:color="auto" w:fill="FFFFFF"/>
          <w:lang w:val="en-US"/>
        </w:rPr>
        <w:t xml:space="preserve"> unforgettable experience when I continue moving another place to live and work. On the one hand, I was more opportunities to learn from environment and to meet people from different backgrounds and cultures was a perfect way to stir my imagination. It is the powerful way my explore the word and learning about myself and then learning the skill of working independently.</w:t>
      </w:r>
      <w:r w:rsidRPr="00B96D16">
        <w:rPr>
          <w:color w:val="333333"/>
          <w:sz w:val="22"/>
          <w:szCs w:val="22"/>
          <w:lang w:val="en-US"/>
        </w:rPr>
        <w:br/>
      </w:r>
      <w:r w:rsidRPr="00B96D16">
        <w:rPr>
          <w:color w:val="333333"/>
          <w:sz w:val="22"/>
          <w:szCs w:val="22"/>
          <w:lang w:val="en-US"/>
        </w:rPr>
        <w:br/>
      </w:r>
      <w:r w:rsidRPr="00B96D16">
        <w:rPr>
          <w:color w:val="333333"/>
          <w:sz w:val="22"/>
          <w:szCs w:val="22"/>
          <w:shd w:val="clear" w:color="auto" w:fill="FFFFFF"/>
          <w:lang w:val="en-US"/>
        </w:rPr>
        <w:t xml:space="preserve">Enjoy change and look forward to new experience that was a good thing. Some people don’t see or hear the same things you do. We need to understand the nature of habits, and what makes us so difficult to change. It can be excitement of making mix of friends from different places and of varying backgrounds. On the other hand, maybe you will miss old friends and neighbors in your early years when you are moving in search of another place. Someone had moved from one town to another and </w:t>
      </w:r>
      <w:r w:rsidRPr="00B96D16">
        <w:rPr>
          <w:color w:val="333333"/>
          <w:sz w:val="22"/>
          <w:szCs w:val="22"/>
          <w:shd w:val="clear" w:color="auto" w:fill="FFFFFF"/>
          <w:lang w:val="en-US"/>
        </w:rPr>
        <w:lastRenderedPageBreak/>
        <w:t>they had never felt settled anywhere. It is hard to adapt to a new place. It was a sense of belonging.</w:t>
      </w:r>
      <w:r w:rsidRPr="00B96D16">
        <w:rPr>
          <w:color w:val="333333"/>
          <w:sz w:val="22"/>
          <w:szCs w:val="22"/>
          <w:lang w:val="en-US"/>
        </w:rPr>
        <w:br/>
      </w:r>
      <w:r w:rsidRPr="00B96D16">
        <w:rPr>
          <w:color w:val="333333"/>
          <w:sz w:val="22"/>
          <w:szCs w:val="22"/>
          <w:lang w:val="en-US"/>
        </w:rPr>
        <w:br/>
      </w:r>
      <w:r w:rsidRPr="00B96D16">
        <w:rPr>
          <w:color w:val="333333"/>
          <w:sz w:val="22"/>
          <w:szCs w:val="22"/>
          <w:lang w:val="en-US"/>
        </w:rPr>
        <w:br/>
      </w:r>
      <w:r w:rsidRPr="00B96D16">
        <w:rPr>
          <w:color w:val="333333"/>
          <w:sz w:val="22"/>
          <w:szCs w:val="22"/>
          <w:shd w:val="clear" w:color="auto" w:fill="FFFFFF"/>
          <w:lang w:val="en-US"/>
        </w:rPr>
        <w:t xml:space="preserve">All in all, Change can be frightening. Aside from that, it May be delighted by pleasant surprises. Everything has the pro and con side. </w:t>
      </w:r>
      <w:proofErr w:type="gramStart"/>
      <w:r w:rsidRPr="00B96D16">
        <w:rPr>
          <w:color w:val="333333"/>
          <w:sz w:val="22"/>
          <w:szCs w:val="22"/>
          <w:shd w:val="clear" w:color="auto" w:fill="FFFFFF"/>
          <w:lang w:val="en-US"/>
        </w:rPr>
        <w:t>What’s</w:t>
      </w:r>
      <w:proofErr w:type="gramEnd"/>
      <w:r w:rsidRPr="00B96D16">
        <w:rPr>
          <w:color w:val="333333"/>
          <w:sz w:val="22"/>
          <w:szCs w:val="22"/>
          <w:shd w:val="clear" w:color="auto" w:fill="FFFFFF"/>
          <w:lang w:val="en-US"/>
        </w:rPr>
        <w:t xml:space="preserve"> your lifestyles and aspirations? Whether you like move or not, just discover yourself, know about what you are. As for me, I like move just like the seasonal change add spices and varieties to our life.</w:t>
      </w:r>
    </w:p>
    <w:p w:rsidR="00DD0E1B" w:rsidRPr="00B96D16" w:rsidRDefault="00DD0E1B" w:rsidP="008C6171">
      <w:pPr>
        <w:pStyle w:val="NormalWeb"/>
        <w:shd w:val="clear" w:color="auto" w:fill="FFFFFF"/>
        <w:spacing w:before="240" w:beforeAutospacing="0"/>
        <w:rPr>
          <w:b/>
          <w:sz w:val="22"/>
          <w:szCs w:val="22"/>
          <w:shd w:val="clear" w:color="auto" w:fill="EDF1F4"/>
          <w:lang w:val="en-US"/>
        </w:rPr>
      </w:pPr>
      <w:r w:rsidRPr="00B96D16">
        <w:rPr>
          <w:color w:val="000000"/>
          <w:sz w:val="22"/>
          <w:szCs w:val="22"/>
          <w:shd w:val="clear" w:color="auto" w:fill="EDF1F4"/>
          <w:lang w:val="en-US"/>
        </w:rPr>
        <w:t>Although many people would like to spend their whole life in one place, I like changes and prefer to look for other place to live, work, or study. FOR ME moving in search of another place to live and work can be a rewarding, enriching, and unforgettable experience.</w:t>
      </w:r>
      <w:r w:rsidRPr="00B96D16">
        <w:rPr>
          <w:rStyle w:val="apple-converted-space"/>
          <w:color w:val="000000"/>
          <w:sz w:val="22"/>
          <w:szCs w:val="22"/>
          <w:shd w:val="clear" w:color="auto" w:fill="EDF1F4"/>
          <w:lang w:val="en-US"/>
        </w:rPr>
        <w:t> </w:t>
      </w:r>
      <w:r w:rsidRPr="00B96D16">
        <w:rPr>
          <w:color w:val="000000"/>
          <w:sz w:val="22"/>
          <w:szCs w:val="22"/>
          <w:lang w:val="en-US"/>
        </w:rPr>
        <w:br/>
      </w:r>
      <w:r w:rsidRPr="00B96D16">
        <w:rPr>
          <w:color w:val="000000"/>
          <w:sz w:val="22"/>
          <w:szCs w:val="22"/>
          <w:lang w:val="en-US"/>
        </w:rPr>
        <w:br/>
      </w:r>
      <w:r w:rsidRPr="00B96D16">
        <w:rPr>
          <w:color w:val="000000"/>
          <w:sz w:val="22"/>
          <w:szCs w:val="22"/>
          <w:shd w:val="clear" w:color="auto" w:fill="EDF1F4"/>
          <w:lang w:val="en-US"/>
        </w:rPr>
        <w:t xml:space="preserve">First, moving TO another area in search of a better job, house, or community is TRULY an experience to remember.INDEED, </w:t>
      </w:r>
      <w:proofErr w:type="gramStart"/>
      <w:r w:rsidRPr="00B96D16">
        <w:rPr>
          <w:color w:val="000000"/>
          <w:sz w:val="22"/>
          <w:szCs w:val="22"/>
          <w:shd w:val="clear" w:color="auto" w:fill="EDF1F4"/>
          <w:lang w:val="en-US"/>
        </w:rPr>
        <w:t>The</w:t>
      </w:r>
      <w:proofErr w:type="gramEnd"/>
      <w:r w:rsidRPr="00B96D16">
        <w:rPr>
          <w:color w:val="000000"/>
          <w:sz w:val="22"/>
          <w:szCs w:val="22"/>
          <w:shd w:val="clear" w:color="auto" w:fill="EDF1F4"/>
          <w:lang w:val="en-US"/>
        </w:rPr>
        <w:t xml:space="preserve"> decision of changing the social environment, area, and familiar background will inevitably affect my life. Not only is IT hard to take, but it also requires me to be exceptionally self-confident, mature, and independent. (Moreover, people often have to take such decisions, for life often confronts them with problems which must be sorted out. The decision to move out may have disadvantages, but, in time, they will be outweighed </w:t>
      </w:r>
      <w:proofErr w:type="gramStart"/>
      <w:r w:rsidRPr="00B96D16">
        <w:rPr>
          <w:color w:val="000000"/>
          <w:sz w:val="22"/>
          <w:szCs w:val="22"/>
          <w:shd w:val="clear" w:color="auto" w:fill="EDF1F4"/>
          <w:lang w:val="en-US"/>
        </w:rPr>
        <w:t>my the</w:t>
      </w:r>
      <w:proofErr w:type="gramEnd"/>
      <w:r w:rsidRPr="00B96D16">
        <w:rPr>
          <w:color w:val="000000"/>
          <w:sz w:val="22"/>
          <w:szCs w:val="22"/>
          <w:shd w:val="clear" w:color="auto" w:fill="EDF1F4"/>
          <w:lang w:val="en-US"/>
        </w:rPr>
        <w:t xml:space="preserve"> advantages. It is important to take crucial decisions in life, for one can progress only if he does the right action in the right moment.) (I THINK YOU WERE REPEATING YOUR IDEA ABOVE)</w:t>
      </w:r>
      <w:r w:rsidRPr="00B96D16">
        <w:rPr>
          <w:color w:val="000000"/>
          <w:sz w:val="22"/>
          <w:szCs w:val="22"/>
          <w:lang w:val="en-US"/>
        </w:rPr>
        <w:br/>
      </w:r>
      <w:r w:rsidRPr="00B96D16">
        <w:rPr>
          <w:color w:val="000000"/>
          <w:sz w:val="22"/>
          <w:szCs w:val="22"/>
          <w:lang w:val="en-US"/>
        </w:rPr>
        <w:br/>
      </w:r>
      <w:proofErr w:type="gramStart"/>
      <w:r w:rsidRPr="00B96D16">
        <w:rPr>
          <w:color w:val="000000"/>
          <w:sz w:val="22"/>
          <w:szCs w:val="22"/>
          <w:shd w:val="clear" w:color="auto" w:fill="EDF1F4"/>
          <w:lang w:val="en-US"/>
        </w:rPr>
        <w:t>Furthermore ,</w:t>
      </w:r>
      <w:proofErr w:type="gramEnd"/>
      <w:r w:rsidRPr="00B96D16">
        <w:rPr>
          <w:color w:val="000000"/>
          <w:sz w:val="22"/>
          <w:szCs w:val="22"/>
          <w:shd w:val="clear" w:color="auto" w:fill="EDF1F4"/>
          <w:lang w:val="en-US"/>
        </w:rPr>
        <w:t xml:space="preserve"> moving TO a different environment is certainly an enriching experience. AFTER having taken the vital decision, I will be exposed to new cultures, philosophies, and values. Consequently, I will advance my general knowledge and make many new friends. Thus, I will certainly improve my social skills. SO I THINK THAT changing the job, </w:t>
      </w:r>
      <w:proofErr w:type="gramStart"/>
      <w:r w:rsidRPr="00B96D16">
        <w:rPr>
          <w:color w:val="000000"/>
          <w:sz w:val="22"/>
          <w:szCs w:val="22"/>
          <w:shd w:val="clear" w:color="auto" w:fill="EDF1F4"/>
          <w:lang w:val="en-US"/>
        </w:rPr>
        <w:t>home,</w:t>
      </w:r>
      <w:proofErr w:type="gramEnd"/>
      <w:r w:rsidRPr="00B96D16">
        <w:rPr>
          <w:color w:val="000000"/>
          <w:sz w:val="22"/>
          <w:szCs w:val="22"/>
          <w:shd w:val="clear" w:color="auto" w:fill="EDF1F4"/>
          <w:lang w:val="en-US"/>
        </w:rPr>
        <w:t xml:space="preserve"> or community will have MANY beneficial effectS on MY social life and enrich MY knowledge.</w:t>
      </w:r>
      <w:r w:rsidRPr="00B96D16">
        <w:rPr>
          <w:color w:val="000000"/>
          <w:sz w:val="22"/>
          <w:szCs w:val="22"/>
          <w:lang w:val="en-US"/>
        </w:rPr>
        <w:br/>
      </w:r>
      <w:r w:rsidRPr="00B96D16">
        <w:rPr>
          <w:color w:val="000000"/>
          <w:sz w:val="22"/>
          <w:szCs w:val="22"/>
          <w:lang w:val="en-US"/>
        </w:rPr>
        <w:br/>
      </w:r>
      <w:r w:rsidRPr="00B96D16">
        <w:rPr>
          <w:color w:val="000000"/>
          <w:sz w:val="22"/>
          <w:szCs w:val="22"/>
          <w:shd w:val="clear" w:color="auto" w:fill="EDF1F4"/>
          <w:lang w:val="en-US"/>
        </w:rPr>
        <w:t>Finally, SUCH DECISION can be rewarding. This is especially true if the person is young, for he or she will develop a certain set of characteristics, and he or she will prove his or her maturity. People who have taken the crucial decision to move in a different community certainly demonstrate exceptional courage, bravery, and determination. They conduct themselves in a way showing that they are mature, self-confident, and independent. From a psychological point of view, moving in a foreign environment is important to one’s intellectual development.( IN THIS PASSAGE I CAN’T FIGUE OUT HOW TO CORRECT IT WITHOUT CHANGING YOUR ORIGINAL IDEA)</w:t>
      </w:r>
      <w:r w:rsidRPr="00B96D16">
        <w:rPr>
          <w:color w:val="000000"/>
          <w:sz w:val="22"/>
          <w:szCs w:val="22"/>
          <w:lang w:val="en-US"/>
        </w:rPr>
        <w:br/>
      </w:r>
      <w:r w:rsidRPr="00B96D16">
        <w:rPr>
          <w:color w:val="000000"/>
          <w:sz w:val="22"/>
          <w:szCs w:val="22"/>
          <w:shd w:val="clear" w:color="auto" w:fill="EDF1F4"/>
          <w:lang w:val="en-US"/>
        </w:rPr>
        <w:t xml:space="preserve">     As seen above, it is very true that changing one’s home, job, or community is highly beneficial. For this reason, I would prefer to change my environment so that I can find a better place to live, work, or study.</w:t>
      </w:r>
    </w:p>
    <w:p w:rsidR="00DD0E1B" w:rsidRPr="00B96D16" w:rsidRDefault="008C6171" w:rsidP="008C6171">
      <w:pPr>
        <w:pStyle w:val="NormalWeb"/>
        <w:shd w:val="clear" w:color="auto" w:fill="FFFFFF"/>
        <w:rPr>
          <w:b/>
          <w:sz w:val="22"/>
          <w:szCs w:val="22"/>
          <w:shd w:val="clear" w:color="auto" w:fill="EDF1F4"/>
          <w:lang w:val="en-US"/>
        </w:rPr>
      </w:pPr>
      <w:r w:rsidRPr="00B96D16">
        <w:rPr>
          <w:b/>
          <w:sz w:val="22"/>
          <w:szCs w:val="22"/>
          <w:shd w:val="clear" w:color="auto" w:fill="E5F0FF"/>
          <w:lang w:val="en-US"/>
        </w:rPr>
        <w:t xml:space="preserve">Is It Better to Enjoy Your Money When You Earn It or Is It Better to Save Your Money or Some Time in the Future? </w:t>
      </w:r>
      <w:proofErr w:type="gramStart"/>
      <w:r w:rsidRPr="00B96D16">
        <w:rPr>
          <w:b/>
          <w:sz w:val="22"/>
          <w:szCs w:val="22"/>
          <w:shd w:val="clear" w:color="auto" w:fill="E5F0FF"/>
          <w:lang w:val="en-US"/>
        </w:rPr>
        <w:t>Use Specific Reasons and Examples to Support Your Opinion." from Anti Essays, your source for free research papers, essays, and term paper examples.</w:t>
      </w:r>
      <w:proofErr w:type="gramEnd"/>
    </w:p>
    <w:p w:rsidR="00DD0E1B" w:rsidRPr="00B96D16" w:rsidRDefault="008C6171" w:rsidP="008C6171">
      <w:pPr>
        <w:pStyle w:val="NormalWeb"/>
        <w:shd w:val="clear" w:color="auto" w:fill="FFFFFF"/>
        <w:rPr>
          <w:sz w:val="22"/>
          <w:szCs w:val="22"/>
          <w:shd w:val="clear" w:color="auto" w:fill="E5F0FF"/>
          <w:lang w:val="en-US"/>
        </w:rPr>
      </w:pPr>
      <w:r w:rsidRPr="00B96D16">
        <w:rPr>
          <w:sz w:val="22"/>
          <w:szCs w:val="22"/>
          <w:shd w:val="clear" w:color="auto" w:fill="E5F0FF"/>
          <w:lang w:val="en-US"/>
        </w:rPr>
        <w:t>Although money matter is one of the most important challenges in human being life, but the way that this money must be spend is more challenging. Nowadays, every person allocates a huge portion of his/her life to work and earn more money. Many of them are aware of what they do; however, there are many people who don’t really know why they work or how they can spend their money frugally. Many people believe that they shouldn’t save the majority of their income and they have to pleasure it at this time. On the other hands, some people try to save reasonable amount of their salary for either to cover unforeseen future events or to realize their dreams. Despite the fact that, both thoughts have own advocators but the latter is more acceptable in modern society and they can be shown as simple examples.</w:t>
      </w:r>
      <w:r w:rsidRPr="00B96D16">
        <w:rPr>
          <w:rStyle w:val="apple-converted-space"/>
          <w:sz w:val="22"/>
          <w:szCs w:val="22"/>
          <w:shd w:val="clear" w:color="auto" w:fill="E5F0FF"/>
          <w:lang w:val="en-US"/>
        </w:rPr>
        <w:t> </w:t>
      </w:r>
      <w:r w:rsidRPr="00B96D16">
        <w:rPr>
          <w:sz w:val="22"/>
          <w:szCs w:val="22"/>
          <w:lang w:val="en-US"/>
        </w:rPr>
        <w:br/>
      </w:r>
      <w:r w:rsidRPr="00B96D16">
        <w:rPr>
          <w:sz w:val="22"/>
          <w:szCs w:val="22"/>
          <w:shd w:val="clear" w:color="auto" w:fill="E5F0FF"/>
          <w:lang w:val="en-US"/>
        </w:rPr>
        <w:t xml:space="preserve">Suppose you are young parents and you have lots of willing for your child. As like, you want your child go to university, launch a personal business, get married, and many other dreams. If you really want to provide this opportunity to realize his/her dream, you must have great saving to cover up his/her brilliant future. If you don’t keep a portion of you income for this purpose, you will regret why </w:t>
      </w:r>
      <w:r w:rsidRPr="00B96D16">
        <w:rPr>
          <w:sz w:val="22"/>
          <w:szCs w:val="22"/>
          <w:shd w:val="clear" w:color="auto" w:fill="E5F0FF"/>
          <w:lang w:val="en-US"/>
        </w:rPr>
        <w:lastRenderedPageBreak/>
        <w:t>you lost this opportunity.</w:t>
      </w:r>
      <w:r w:rsidRPr="00B96D16">
        <w:rPr>
          <w:sz w:val="22"/>
          <w:szCs w:val="22"/>
          <w:lang w:val="en-US"/>
        </w:rPr>
        <w:br/>
      </w:r>
      <w:r w:rsidRPr="00B96D16">
        <w:rPr>
          <w:sz w:val="22"/>
          <w:szCs w:val="22"/>
          <w:shd w:val="clear" w:color="auto" w:fill="E5F0FF"/>
          <w:lang w:val="en-US"/>
        </w:rPr>
        <w:t xml:space="preserve">As </w:t>
      </w:r>
      <w:proofErr w:type="gramStart"/>
      <w:r w:rsidRPr="00B96D16">
        <w:rPr>
          <w:sz w:val="22"/>
          <w:szCs w:val="22"/>
          <w:shd w:val="clear" w:color="auto" w:fill="E5F0FF"/>
          <w:lang w:val="en-US"/>
        </w:rPr>
        <w:t>another examples</w:t>
      </w:r>
      <w:proofErr w:type="gramEnd"/>
      <w:r w:rsidRPr="00B96D16">
        <w:rPr>
          <w:sz w:val="22"/>
          <w:szCs w:val="22"/>
          <w:shd w:val="clear" w:color="auto" w:fill="E5F0FF"/>
          <w:lang w:val="en-US"/>
        </w:rPr>
        <w:t xml:space="preserve"> that may clarify the necessity of money saving is you will get old soon or late. Eventually, your children will leave your home and you will not able to work as hard as before. Retirement salary would not enough to cover up all your expenditures such as accommodation, monthly clinical check up and so on. If you don’t have any plan to figure out these unforeseen problems you will stick in a bunch of struggles that are not easy to overcome.</w:t>
      </w:r>
      <w:r w:rsidRPr="00B96D16">
        <w:rPr>
          <w:rStyle w:val="apple-converted-space"/>
          <w:sz w:val="22"/>
          <w:szCs w:val="22"/>
          <w:shd w:val="clear" w:color="auto" w:fill="E5F0FF"/>
          <w:lang w:val="en-US"/>
        </w:rPr>
        <w:t> </w:t>
      </w:r>
      <w:r w:rsidRPr="00B96D16">
        <w:rPr>
          <w:sz w:val="22"/>
          <w:szCs w:val="22"/>
          <w:lang w:val="en-US"/>
        </w:rPr>
        <w:br/>
      </w:r>
      <w:r w:rsidRPr="00B96D16">
        <w:rPr>
          <w:sz w:val="22"/>
          <w:szCs w:val="22"/>
          <w:shd w:val="clear" w:color="auto" w:fill="E5F0FF"/>
          <w:lang w:val="en-US"/>
        </w:rPr>
        <w:t>In conclusion, that would be better to enjoy your life as much as possible. But, crucial thing that should not forget is that the future will be surprising. So, we need to have program to avoid the shocking events that may damage you seriously by considering some of our income as part of...</w:t>
      </w:r>
    </w:p>
    <w:p w:rsidR="008C6171" w:rsidRPr="00B96D16" w:rsidRDefault="008C6171" w:rsidP="008C6171">
      <w:pPr>
        <w:pStyle w:val="NormalWeb"/>
        <w:shd w:val="clear" w:color="auto" w:fill="FFFFFF"/>
        <w:rPr>
          <w:iCs/>
          <w:sz w:val="22"/>
          <w:szCs w:val="22"/>
          <w:shd w:val="clear" w:color="auto" w:fill="F2F6F8"/>
          <w:lang w:val="en-US"/>
        </w:rPr>
      </w:pPr>
      <w:r w:rsidRPr="00B96D16">
        <w:rPr>
          <w:iCs/>
          <w:sz w:val="22"/>
          <w:szCs w:val="22"/>
          <w:shd w:val="clear" w:color="auto" w:fill="F2F6F8"/>
          <w:lang w:val="en-US"/>
        </w:rPr>
        <w:t>Money earned today can be used in different ways, either it may be enjoyed or it may be saved for future days. I personally believe that I should save as much as I can for my forthcoming days. Because those days maybe very nice if I sacrifice my today's amusement. I would like to depict several reasons for my idea.</w:t>
      </w:r>
      <w:r w:rsidRPr="00B96D16">
        <w:rPr>
          <w:iCs/>
          <w:sz w:val="22"/>
          <w:szCs w:val="22"/>
          <w:shd w:val="clear" w:color="auto" w:fill="F2F6F8"/>
          <w:lang w:val="en-US"/>
        </w:rPr>
        <w:br/>
        <w:t>[</w:t>
      </w:r>
      <w:proofErr w:type="gramStart"/>
      <w:r w:rsidRPr="00B96D16">
        <w:rPr>
          <w:iCs/>
          <w:sz w:val="22"/>
          <w:szCs w:val="22"/>
          <w:shd w:val="clear" w:color="auto" w:fill="F2F6F8"/>
          <w:lang w:val="en-US"/>
        </w:rPr>
        <w:t>ok</w:t>
      </w:r>
      <w:proofErr w:type="gramEnd"/>
      <w:r w:rsidRPr="00B96D16">
        <w:rPr>
          <w:iCs/>
          <w:sz w:val="22"/>
          <w:szCs w:val="22"/>
          <w:shd w:val="clear" w:color="auto" w:fill="F2F6F8"/>
          <w:lang w:val="en-US"/>
        </w:rPr>
        <w:t>]</w:t>
      </w:r>
      <w:r w:rsidRPr="00B96D16">
        <w:rPr>
          <w:iCs/>
          <w:sz w:val="22"/>
          <w:szCs w:val="22"/>
          <w:shd w:val="clear" w:color="auto" w:fill="F2F6F8"/>
          <w:lang w:val="en-US"/>
        </w:rPr>
        <w:br/>
      </w:r>
      <w:r w:rsidRPr="00B96D16">
        <w:rPr>
          <w:iCs/>
          <w:sz w:val="22"/>
          <w:szCs w:val="22"/>
          <w:lang w:val="en-US"/>
        </w:rPr>
        <w:br/>
      </w:r>
      <w:r w:rsidRPr="00B96D16">
        <w:rPr>
          <w:iCs/>
          <w:sz w:val="22"/>
          <w:szCs w:val="22"/>
          <w:shd w:val="clear" w:color="auto" w:fill="F2F6F8"/>
          <w:lang w:val="en-US"/>
        </w:rPr>
        <w:t>Firstly, I have completed my bachelor degree from my own country and doing a job nowadays. I am planning to get a masters degree from</w:t>
      </w:r>
      <w:r w:rsidRPr="00B96D16">
        <w:rPr>
          <w:rStyle w:val="apple-converted-space"/>
          <w:iCs/>
          <w:sz w:val="22"/>
          <w:szCs w:val="22"/>
          <w:shd w:val="clear" w:color="auto" w:fill="F2F6F8"/>
          <w:lang w:val="en-US"/>
        </w:rPr>
        <w:t> </w:t>
      </w:r>
      <w:r w:rsidRPr="00B96D16">
        <w:rPr>
          <w:b/>
          <w:bCs/>
          <w:iCs/>
          <w:sz w:val="22"/>
          <w:szCs w:val="22"/>
          <w:shd w:val="clear" w:color="auto" w:fill="F2F6F8"/>
          <w:lang w:val="en-US"/>
        </w:rPr>
        <w:t>any</w:t>
      </w:r>
      <w:r w:rsidRPr="00B96D16">
        <w:rPr>
          <w:rStyle w:val="apple-converted-space"/>
          <w:iCs/>
          <w:sz w:val="22"/>
          <w:szCs w:val="22"/>
          <w:shd w:val="clear" w:color="auto" w:fill="F2F6F8"/>
          <w:lang w:val="en-US"/>
        </w:rPr>
        <w:t> </w:t>
      </w:r>
      <w:r w:rsidRPr="00B96D16">
        <w:rPr>
          <w:iCs/>
          <w:sz w:val="22"/>
          <w:szCs w:val="22"/>
          <w:shd w:val="clear" w:color="auto" w:fill="F2F6F8"/>
          <w:lang w:val="en-US"/>
        </w:rPr>
        <w:t>of the good US universities. If I save my money today, in the long run, when I will finish my master degree from a US university, I will definitely get a better job than what I am doing now. And that time I will also be able to earn much more than what I am earning now.</w:t>
      </w:r>
      <w:r w:rsidRPr="00B96D16">
        <w:rPr>
          <w:iCs/>
          <w:sz w:val="22"/>
          <w:szCs w:val="22"/>
          <w:lang w:val="en-US"/>
        </w:rPr>
        <w:br/>
      </w:r>
      <w:r w:rsidRPr="00B96D16">
        <w:rPr>
          <w:iCs/>
          <w:sz w:val="22"/>
          <w:szCs w:val="22"/>
          <w:shd w:val="clear" w:color="auto" w:fill="F2F6F8"/>
          <w:lang w:val="en-US"/>
        </w:rPr>
        <w:t>[</w:t>
      </w:r>
      <w:proofErr w:type="gramStart"/>
      <w:r w:rsidRPr="00B96D16">
        <w:rPr>
          <w:iCs/>
          <w:sz w:val="22"/>
          <w:szCs w:val="22"/>
          <w:shd w:val="clear" w:color="auto" w:fill="F2F6F8"/>
          <w:lang w:val="en-US"/>
        </w:rPr>
        <w:t>ok</w:t>
      </w:r>
      <w:proofErr w:type="gramEnd"/>
      <w:r w:rsidRPr="00B96D16">
        <w:rPr>
          <w:iCs/>
          <w:sz w:val="22"/>
          <w:szCs w:val="22"/>
          <w:shd w:val="clear" w:color="auto" w:fill="F2F6F8"/>
          <w:lang w:val="en-US"/>
        </w:rPr>
        <w:t>]</w:t>
      </w:r>
      <w:r w:rsidRPr="00B96D16">
        <w:rPr>
          <w:iCs/>
          <w:sz w:val="22"/>
          <w:szCs w:val="22"/>
          <w:lang w:val="en-US"/>
        </w:rPr>
        <w:br/>
      </w:r>
      <w:r w:rsidRPr="00B96D16">
        <w:rPr>
          <w:iCs/>
          <w:sz w:val="22"/>
          <w:szCs w:val="22"/>
          <w:lang w:val="en-US"/>
        </w:rPr>
        <w:br/>
      </w:r>
      <w:r w:rsidRPr="00B96D16">
        <w:rPr>
          <w:iCs/>
          <w:sz w:val="22"/>
          <w:szCs w:val="22"/>
          <w:shd w:val="clear" w:color="auto" w:fill="F2F6F8"/>
          <w:lang w:val="en-US"/>
        </w:rPr>
        <w:t>Another important reason is we cannot foresee our future mishaps. Who knows that the future can invoke any jeopardy? Any kind of severe sickness is very common for a person. If I do not save my money for that day, it will be very difficult to get support from any friends or relatives. Besides that I have to consider about any kind of accident that may occur in my life in the future. Money can definitely be a remedy for that.</w:t>
      </w:r>
      <w:r w:rsidRPr="00B96D16">
        <w:rPr>
          <w:iCs/>
          <w:sz w:val="22"/>
          <w:szCs w:val="22"/>
          <w:lang w:val="en-US"/>
        </w:rPr>
        <w:br/>
      </w:r>
      <w:r w:rsidRPr="00B96D16">
        <w:rPr>
          <w:iCs/>
          <w:sz w:val="22"/>
          <w:szCs w:val="22"/>
          <w:shd w:val="clear" w:color="auto" w:fill="F2F6F8"/>
          <w:lang w:val="en-US"/>
        </w:rPr>
        <w:t>[</w:t>
      </w:r>
      <w:proofErr w:type="gramStart"/>
      <w:r w:rsidRPr="00B96D16">
        <w:rPr>
          <w:iCs/>
          <w:sz w:val="22"/>
          <w:szCs w:val="22"/>
          <w:shd w:val="clear" w:color="auto" w:fill="F2F6F8"/>
          <w:lang w:val="en-US"/>
        </w:rPr>
        <w:t>reasonable</w:t>
      </w:r>
      <w:proofErr w:type="gramEnd"/>
      <w:r w:rsidRPr="00B96D16">
        <w:rPr>
          <w:iCs/>
          <w:sz w:val="22"/>
          <w:szCs w:val="22"/>
          <w:shd w:val="clear" w:color="auto" w:fill="F2F6F8"/>
          <w:lang w:val="en-US"/>
        </w:rPr>
        <w:t>]</w:t>
      </w:r>
      <w:r w:rsidRPr="00B96D16">
        <w:rPr>
          <w:iCs/>
          <w:sz w:val="22"/>
          <w:szCs w:val="22"/>
          <w:lang w:val="en-US"/>
        </w:rPr>
        <w:br/>
      </w:r>
      <w:r w:rsidRPr="00B96D16">
        <w:rPr>
          <w:iCs/>
          <w:sz w:val="22"/>
          <w:szCs w:val="22"/>
          <w:lang w:val="en-US"/>
        </w:rPr>
        <w:br/>
      </w:r>
      <w:r w:rsidRPr="00B96D16">
        <w:rPr>
          <w:iCs/>
          <w:sz w:val="22"/>
          <w:szCs w:val="22"/>
          <w:shd w:val="clear" w:color="auto" w:fill="F2F6F8"/>
          <w:lang w:val="en-US"/>
        </w:rPr>
        <w:t>In addition to this, another delighted desire in my mind is my future plan. Right now, I do not have any car of my own or any house which I own. The savings of me can not only help me buying a car in the future but also can help me to pay the down payment for buying a new house. Or I can plan for doing any business whenever I have adequate money to start a business of my own.</w:t>
      </w:r>
      <w:r w:rsidRPr="00B96D16">
        <w:rPr>
          <w:iCs/>
          <w:sz w:val="22"/>
          <w:szCs w:val="22"/>
          <w:lang w:val="en-US"/>
        </w:rPr>
        <w:br/>
      </w:r>
      <w:r w:rsidRPr="00B96D16">
        <w:rPr>
          <w:iCs/>
          <w:sz w:val="22"/>
          <w:szCs w:val="22"/>
          <w:shd w:val="clear" w:color="auto" w:fill="F2F6F8"/>
          <w:lang w:val="en-US"/>
        </w:rPr>
        <w:t>[</w:t>
      </w:r>
      <w:proofErr w:type="gramStart"/>
      <w:r w:rsidRPr="00B96D16">
        <w:rPr>
          <w:iCs/>
          <w:sz w:val="22"/>
          <w:szCs w:val="22"/>
          <w:shd w:val="clear" w:color="auto" w:fill="F2F6F8"/>
          <w:lang w:val="en-US"/>
        </w:rPr>
        <w:t>ok</w:t>
      </w:r>
      <w:proofErr w:type="gramEnd"/>
      <w:r w:rsidRPr="00B96D16">
        <w:rPr>
          <w:iCs/>
          <w:sz w:val="22"/>
          <w:szCs w:val="22"/>
          <w:shd w:val="clear" w:color="auto" w:fill="F2F6F8"/>
          <w:lang w:val="en-US"/>
        </w:rPr>
        <w:t>]</w:t>
      </w:r>
      <w:r w:rsidRPr="00B96D16">
        <w:rPr>
          <w:iCs/>
          <w:sz w:val="22"/>
          <w:szCs w:val="22"/>
          <w:lang w:val="en-US"/>
        </w:rPr>
        <w:br/>
      </w:r>
      <w:r w:rsidRPr="00B96D16">
        <w:rPr>
          <w:iCs/>
          <w:sz w:val="22"/>
          <w:szCs w:val="22"/>
          <w:lang w:val="en-US"/>
        </w:rPr>
        <w:br/>
      </w:r>
      <w:r w:rsidRPr="00B96D16">
        <w:rPr>
          <w:iCs/>
          <w:sz w:val="22"/>
          <w:szCs w:val="22"/>
          <w:shd w:val="clear" w:color="auto" w:fill="F2F6F8"/>
          <w:lang w:val="en-US"/>
        </w:rPr>
        <w:t>Nevertheless, another factor that I consider is if I develop a habit of spending excess money now, it would likely to diminish my will of savings. So this is the right time to grow the nascent saving tendency in the beginning of my professional life. Finishing all the money I have can invoke the ending of my morality also.</w:t>
      </w:r>
      <w:r w:rsidRPr="00B96D16">
        <w:rPr>
          <w:iCs/>
          <w:sz w:val="22"/>
          <w:szCs w:val="22"/>
          <w:lang w:val="en-US"/>
        </w:rPr>
        <w:br/>
      </w:r>
      <w:r w:rsidRPr="00B96D16">
        <w:rPr>
          <w:iCs/>
          <w:sz w:val="22"/>
          <w:szCs w:val="22"/>
          <w:shd w:val="clear" w:color="auto" w:fill="F2F6F8"/>
          <w:lang w:val="en-US"/>
        </w:rPr>
        <w:t>[</w:t>
      </w:r>
      <w:proofErr w:type="gramStart"/>
      <w:r w:rsidRPr="00B96D16">
        <w:rPr>
          <w:iCs/>
          <w:sz w:val="22"/>
          <w:szCs w:val="22"/>
          <w:shd w:val="clear" w:color="auto" w:fill="F2F6F8"/>
          <w:lang w:val="en-US"/>
        </w:rPr>
        <w:t>true</w:t>
      </w:r>
      <w:proofErr w:type="gramEnd"/>
      <w:r w:rsidRPr="00B96D16">
        <w:rPr>
          <w:iCs/>
          <w:sz w:val="22"/>
          <w:szCs w:val="22"/>
          <w:shd w:val="clear" w:color="auto" w:fill="F2F6F8"/>
          <w:lang w:val="en-US"/>
        </w:rPr>
        <w:t>]</w:t>
      </w:r>
      <w:r w:rsidRPr="00B96D16">
        <w:rPr>
          <w:iCs/>
          <w:sz w:val="22"/>
          <w:szCs w:val="22"/>
          <w:lang w:val="en-US"/>
        </w:rPr>
        <w:br/>
      </w:r>
      <w:r w:rsidRPr="00B96D16">
        <w:rPr>
          <w:iCs/>
          <w:sz w:val="22"/>
          <w:szCs w:val="22"/>
          <w:lang w:val="en-US"/>
        </w:rPr>
        <w:br/>
      </w:r>
      <w:r w:rsidRPr="00B96D16">
        <w:rPr>
          <w:iCs/>
          <w:sz w:val="22"/>
          <w:szCs w:val="22"/>
          <w:shd w:val="clear" w:color="auto" w:fill="F2F6F8"/>
          <w:lang w:val="en-US"/>
        </w:rPr>
        <w:t>In</w:t>
      </w:r>
      <w:r w:rsidRPr="00B96D16">
        <w:rPr>
          <w:rStyle w:val="apple-converted-space"/>
          <w:iCs/>
          <w:sz w:val="22"/>
          <w:szCs w:val="22"/>
          <w:shd w:val="clear" w:color="auto" w:fill="F2F6F8"/>
          <w:lang w:val="en-US"/>
        </w:rPr>
        <w:t> </w:t>
      </w:r>
      <w:r w:rsidRPr="00B96D16">
        <w:rPr>
          <w:b/>
          <w:bCs/>
          <w:iCs/>
          <w:sz w:val="22"/>
          <w:szCs w:val="22"/>
          <w:shd w:val="clear" w:color="auto" w:fill="F2F6F8"/>
          <w:lang w:val="en-US"/>
        </w:rPr>
        <w:t>the</w:t>
      </w:r>
      <w:r w:rsidRPr="00B96D16">
        <w:rPr>
          <w:rStyle w:val="apple-converted-space"/>
          <w:iCs/>
          <w:sz w:val="22"/>
          <w:szCs w:val="22"/>
          <w:shd w:val="clear" w:color="auto" w:fill="F2F6F8"/>
          <w:lang w:val="en-US"/>
        </w:rPr>
        <w:t> </w:t>
      </w:r>
      <w:r w:rsidRPr="00B96D16">
        <w:rPr>
          <w:iCs/>
          <w:sz w:val="22"/>
          <w:szCs w:val="22"/>
          <w:shd w:val="clear" w:color="auto" w:fill="F2F6F8"/>
          <w:lang w:val="en-US"/>
        </w:rPr>
        <w:t>conclusion,</w:t>
      </w:r>
      <w:r w:rsidRPr="00B96D16">
        <w:rPr>
          <w:rStyle w:val="apple-converted-space"/>
          <w:iCs/>
          <w:sz w:val="22"/>
          <w:szCs w:val="22"/>
          <w:shd w:val="clear" w:color="auto" w:fill="F2F6F8"/>
          <w:lang w:val="en-US"/>
        </w:rPr>
        <w:t> </w:t>
      </w:r>
      <w:r w:rsidRPr="00B96D16">
        <w:rPr>
          <w:b/>
          <w:bCs/>
          <w:iCs/>
          <w:sz w:val="22"/>
          <w:szCs w:val="22"/>
          <w:shd w:val="clear" w:color="auto" w:fill="F2F6F8"/>
          <w:lang w:val="en-US"/>
        </w:rPr>
        <w:t>I must say that</w:t>
      </w:r>
      <w:r w:rsidRPr="00B96D16">
        <w:rPr>
          <w:rStyle w:val="apple-converted-space"/>
          <w:iCs/>
          <w:sz w:val="22"/>
          <w:szCs w:val="22"/>
          <w:shd w:val="clear" w:color="auto" w:fill="F2F6F8"/>
          <w:lang w:val="en-US"/>
        </w:rPr>
        <w:t> </w:t>
      </w:r>
      <w:r w:rsidRPr="00B96D16">
        <w:rPr>
          <w:iCs/>
          <w:sz w:val="22"/>
          <w:szCs w:val="22"/>
          <w:shd w:val="clear" w:color="auto" w:fill="F2F6F8"/>
          <w:lang w:val="en-US"/>
        </w:rPr>
        <w:t>savings is a very good tendency and it will never let a person down. Of course the money we earn is for enjoying our tiny life. On the other hand it is also true that for the people like me who are not from any rich family cannot take life as a bed of roses. We had better prepare ourselves for the unseen future and should start enjoying our life after crossing a safe, matured level of savings.</w:t>
      </w:r>
    </w:p>
    <w:p w:rsidR="008C6171" w:rsidRPr="00B96D16" w:rsidRDefault="00B96D16" w:rsidP="008C6171">
      <w:pPr>
        <w:pStyle w:val="NormalWeb"/>
        <w:shd w:val="clear" w:color="auto" w:fill="FFFFFF"/>
        <w:rPr>
          <w:b/>
          <w:sz w:val="22"/>
          <w:szCs w:val="22"/>
          <w:shd w:val="clear" w:color="auto" w:fill="FAFAFA"/>
          <w:lang w:val="en-US"/>
        </w:rPr>
      </w:pPr>
      <w:r w:rsidRPr="00B96D16">
        <w:rPr>
          <w:b/>
          <w:sz w:val="22"/>
          <w:szCs w:val="22"/>
          <w:shd w:val="clear" w:color="auto" w:fill="FAFAFA"/>
          <w:lang w:val="en-US"/>
        </w:rPr>
        <w:t>You have received a gift of money. The money is enough to buy either a piece of jewelry you like or tickets to a concert you want to attend. Which would you buy? Use specific reasons and details to support your answer.</w:t>
      </w:r>
    </w:p>
    <w:p w:rsidR="00B96D16" w:rsidRPr="00B96D16" w:rsidRDefault="00B96D16" w:rsidP="008C6171">
      <w:pPr>
        <w:pStyle w:val="NormalWeb"/>
        <w:shd w:val="clear" w:color="auto" w:fill="FFFFFF"/>
        <w:rPr>
          <w:sz w:val="22"/>
          <w:szCs w:val="22"/>
          <w:shd w:val="clear" w:color="auto" w:fill="FFFFFF"/>
          <w:lang w:val="en-US"/>
        </w:rPr>
      </w:pPr>
      <w:r w:rsidRPr="00B96D16">
        <w:rPr>
          <w:sz w:val="22"/>
          <w:szCs w:val="22"/>
          <w:shd w:val="clear" w:color="auto" w:fill="FFFFFF"/>
          <w:lang w:val="en-US"/>
        </w:rPr>
        <w:t>If I could choose jewelry or tickets to a concert I want to attend, I am sure that I would choose tickets. Several reasons can be provided.</w:t>
      </w:r>
      <w:r w:rsidRPr="00B96D16">
        <w:rPr>
          <w:rStyle w:val="apple-converted-space"/>
          <w:sz w:val="22"/>
          <w:szCs w:val="22"/>
          <w:shd w:val="clear" w:color="auto" w:fill="FFFFFF"/>
          <w:lang w:val="en-US"/>
        </w:rPr>
        <w:t> </w:t>
      </w:r>
      <w:r w:rsidRPr="00B96D16">
        <w:rPr>
          <w:sz w:val="22"/>
          <w:szCs w:val="22"/>
          <w:lang w:val="en-US"/>
        </w:rPr>
        <w:br/>
      </w:r>
      <w:r w:rsidRPr="00B96D16">
        <w:rPr>
          <w:sz w:val="22"/>
          <w:szCs w:val="22"/>
          <w:lang w:val="en-US"/>
        </w:rPr>
        <w:br/>
      </w:r>
      <w:r w:rsidRPr="00B96D16">
        <w:rPr>
          <w:sz w:val="22"/>
          <w:szCs w:val="22"/>
          <w:lang w:val="en-US"/>
        </w:rPr>
        <w:lastRenderedPageBreak/>
        <w:br/>
      </w:r>
      <w:r w:rsidRPr="00B96D16">
        <w:rPr>
          <w:sz w:val="22"/>
          <w:szCs w:val="22"/>
          <w:shd w:val="clear" w:color="auto" w:fill="FFFFFF"/>
          <w:lang w:val="en-US"/>
        </w:rPr>
        <w:t>First, concert may give us unexpected experience.</w:t>
      </w:r>
      <w:r w:rsidRPr="00B96D16">
        <w:rPr>
          <w:rFonts w:eastAsia="MS Gothic"/>
          <w:sz w:val="22"/>
          <w:szCs w:val="22"/>
          <w:shd w:val="clear" w:color="auto" w:fill="FFFFFF"/>
          <w:lang w:val="en-US"/>
        </w:rPr>
        <w:t xml:space="preserve">　</w:t>
      </w:r>
      <w:r w:rsidRPr="00B96D16">
        <w:rPr>
          <w:sz w:val="22"/>
          <w:szCs w:val="22"/>
          <w:shd w:val="clear" w:color="auto" w:fill="FFFFFF"/>
          <w:lang w:val="en-US"/>
        </w:rPr>
        <w:t>Jewelry may make people dressed up, and brighten them, but such experience cannot be beyond expectation. You can imagine how beautiful or cool you would become, and such hope is not often fulfilled. However, a concert is sometimes beyond your imagination. Professional dedicates their life to the show, and no one but only those who attend the concert can spend an amazing time.</w:t>
      </w:r>
      <w:r w:rsidRPr="00B96D16">
        <w:rPr>
          <w:rStyle w:val="apple-converted-space"/>
          <w:sz w:val="22"/>
          <w:szCs w:val="22"/>
          <w:shd w:val="clear" w:color="auto" w:fill="FFFFFF"/>
          <w:lang w:val="en-US"/>
        </w:rPr>
        <w:t> </w:t>
      </w:r>
      <w:r w:rsidRPr="00B96D16">
        <w:rPr>
          <w:sz w:val="22"/>
          <w:szCs w:val="22"/>
          <w:lang w:val="en-US"/>
        </w:rPr>
        <w:br/>
      </w:r>
      <w:r w:rsidRPr="00B96D16">
        <w:rPr>
          <w:sz w:val="22"/>
          <w:szCs w:val="22"/>
          <w:lang w:val="en-US"/>
        </w:rPr>
        <w:br/>
      </w:r>
      <w:r w:rsidRPr="00B96D16">
        <w:rPr>
          <w:sz w:val="22"/>
          <w:szCs w:val="22"/>
          <w:shd w:val="clear" w:color="auto" w:fill="FFFFFF"/>
          <w:lang w:val="en-US"/>
        </w:rPr>
        <w:t>Secondly, I never have wanted a piece of jewelry, while I always desire to go to a concert. No one can change my preference. Even if many people regard jewelry as more precious thing than tickets to a concert, it never matters to me. Only when I obey my preference, I can maximize my utility under a certain budget constraint.</w:t>
      </w:r>
      <w:r w:rsidRPr="00B96D16">
        <w:rPr>
          <w:rStyle w:val="apple-converted-space"/>
          <w:sz w:val="22"/>
          <w:szCs w:val="22"/>
          <w:shd w:val="clear" w:color="auto" w:fill="FFFFFF"/>
          <w:lang w:val="en-US"/>
        </w:rPr>
        <w:t> </w:t>
      </w:r>
      <w:r w:rsidRPr="00B96D16">
        <w:rPr>
          <w:sz w:val="22"/>
          <w:szCs w:val="22"/>
          <w:lang w:val="en-US"/>
        </w:rPr>
        <w:br/>
      </w:r>
      <w:r w:rsidRPr="00B96D16">
        <w:rPr>
          <w:sz w:val="22"/>
          <w:szCs w:val="22"/>
          <w:lang w:val="en-US"/>
        </w:rPr>
        <w:br/>
      </w:r>
      <w:r w:rsidRPr="00B96D16">
        <w:rPr>
          <w:sz w:val="22"/>
          <w:szCs w:val="22"/>
          <w:shd w:val="clear" w:color="auto" w:fill="FFFFFF"/>
          <w:lang w:val="en-US"/>
        </w:rPr>
        <w:t>Thirdly, I believe that the value of jewelry depends on the situation. If I got a piece of jewelry made of gold on the road, such jewelry would not be my treasure. In contrast, a ring which my girlfriend gave me on my birthday would be priceless for me even if the ring was made of wood. I believe it is not a good situation to buy a piece of jewelry when I received a gift of money. However, it is not the case for a concert because a concert itself will make a good situation. You can invite good friends, family, or your girlfriend, any one you want. Moreover, the atmosphere of the concert hall may affect your feeling. When you enter a large hall, you also enter another world.</w:t>
      </w:r>
      <w:r w:rsidRPr="00B96D16">
        <w:rPr>
          <w:rStyle w:val="apple-converted-space"/>
          <w:sz w:val="22"/>
          <w:szCs w:val="22"/>
          <w:shd w:val="clear" w:color="auto" w:fill="FFFFFF"/>
          <w:lang w:val="en-US"/>
        </w:rPr>
        <w:t> </w:t>
      </w:r>
      <w:r w:rsidRPr="00B96D16">
        <w:rPr>
          <w:sz w:val="22"/>
          <w:szCs w:val="22"/>
          <w:lang w:val="en-US"/>
        </w:rPr>
        <w:br/>
      </w:r>
      <w:r w:rsidRPr="00B96D16">
        <w:rPr>
          <w:sz w:val="22"/>
          <w:szCs w:val="22"/>
          <w:lang w:val="en-US"/>
        </w:rPr>
        <w:br/>
      </w:r>
      <w:r w:rsidRPr="00B96D16">
        <w:rPr>
          <w:sz w:val="22"/>
          <w:szCs w:val="22"/>
          <w:shd w:val="clear" w:color="auto" w:fill="FFFFFF"/>
          <w:lang w:val="en-US"/>
        </w:rPr>
        <w:t>In conclusion, I would buy tickets to a concert if I got a gift of money. Although jewelry will remain for a long time and a concert finishes at once, the memory of the concert will be priceless. It is a good way to make the most of money.</w:t>
      </w:r>
    </w:p>
    <w:p w:rsidR="00B96D16" w:rsidRPr="00B96D16" w:rsidRDefault="00B96D16" w:rsidP="008C6171">
      <w:pPr>
        <w:pStyle w:val="NormalWeb"/>
        <w:shd w:val="clear" w:color="auto" w:fill="FFFFFF"/>
        <w:rPr>
          <w:b/>
          <w:sz w:val="22"/>
          <w:szCs w:val="22"/>
          <w:lang w:val="en-US"/>
        </w:rPr>
      </w:pPr>
      <w:r w:rsidRPr="00B96D16">
        <w:rPr>
          <w:color w:val="333333"/>
          <w:sz w:val="22"/>
          <w:szCs w:val="22"/>
          <w:shd w:val="clear" w:color="auto" w:fill="FFFFFF"/>
          <w:lang w:val="en-US"/>
        </w:rPr>
        <w:t>In the hypothetical situation where I receive a sum of money and the sum of money were enough only to buy either a piece of jewelry or tickets to a concert and if my choices were restricted to the above two, I would definitely prefer to buy tickets to a concert.</w:t>
      </w:r>
      <w:r w:rsidRPr="00B96D16">
        <w:rPr>
          <w:color w:val="333333"/>
          <w:sz w:val="22"/>
          <w:szCs w:val="22"/>
          <w:lang w:val="en-US"/>
        </w:rPr>
        <w:br/>
      </w:r>
      <w:r w:rsidRPr="00B96D16">
        <w:rPr>
          <w:color w:val="333333"/>
          <w:sz w:val="22"/>
          <w:szCs w:val="22"/>
          <w:shd w:val="clear" w:color="auto" w:fill="FFFFFF"/>
          <w:lang w:val="en-US"/>
        </w:rPr>
        <w:t xml:space="preserve">A piece of jewelry serves no practical purpose. No bauble can be deemed practical because it is purely ornamental in nature. A piece of jewelry is positioned on a piece of our anatomy for several purposes that lack substance. People wear jewelry to look better but beauty does not depend on just how much jewelry you have on but on several intrinsic factors </w:t>
      </w:r>
      <w:proofErr w:type="gramStart"/>
      <w:r w:rsidRPr="00B96D16">
        <w:rPr>
          <w:color w:val="333333"/>
          <w:sz w:val="22"/>
          <w:szCs w:val="22"/>
          <w:shd w:val="clear" w:color="auto" w:fill="FFFFFF"/>
          <w:lang w:val="en-US"/>
        </w:rPr>
        <w:t>that have</w:t>
      </w:r>
      <w:proofErr w:type="gramEnd"/>
      <w:r w:rsidRPr="00B96D16">
        <w:rPr>
          <w:color w:val="333333"/>
          <w:sz w:val="22"/>
          <w:szCs w:val="22"/>
          <w:shd w:val="clear" w:color="auto" w:fill="FFFFFF"/>
          <w:lang w:val="en-US"/>
        </w:rPr>
        <w:t xml:space="preserve"> nothing to do with trinkets. An inner beauty does not come from ornaments but from the inherent attractiveness that one possesses. </w:t>
      </w:r>
      <w:proofErr w:type="gramStart"/>
      <w:r w:rsidRPr="00B96D16">
        <w:rPr>
          <w:color w:val="333333"/>
          <w:sz w:val="22"/>
          <w:szCs w:val="22"/>
          <w:shd w:val="clear" w:color="auto" w:fill="FFFFFF"/>
          <w:lang w:val="en-US"/>
        </w:rPr>
        <w:t>Another reason</w:t>
      </w:r>
      <w:proofErr w:type="gramEnd"/>
      <w:r w:rsidRPr="00B96D16">
        <w:rPr>
          <w:color w:val="333333"/>
          <w:sz w:val="22"/>
          <w:szCs w:val="22"/>
          <w:shd w:val="clear" w:color="auto" w:fill="FFFFFF"/>
          <w:lang w:val="en-US"/>
        </w:rPr>
        <w:t xml:space="preserve"> people wear jewelry is to show their place in society or just to plain and simple show off! The less said about these reasons for wearing jewelry the better. Some people buy jewelry to secure their futures so that they can sell the jewelry in times of need. All I have to say in this regard is that prevention is better than cure and that if one is careful with their finances, one will never fall foul. Thus, in my opinion buying jewelry is very ostentatious and not an endeavor worth of a thinking person.</w:t>
      </w:r>
      <w:r w:rsidRPr="00B96D16">
        <w:rPr>
          <w:color w:val="333333"/>
          <w:sz w:val="22"/>
          <w:szCs w:val="22"/>
          <w:lang w:val="en-US"/>
        </w:rPr>
        <w:br/>
      </w:r>
      <w:r w:rsidRPr="00B96D16">
        <w:rPr>
          <w:color w:val="333333"/>
          <w:sz w:val="22"/>
          <w:szCs w:val="22"/>
          <w:shd w:val="clear" w:color="auto" w:fill="FFFFFF"/>
          <w:lang w:val="en-US"/>
        </w:rPr>
        <w:t>Music, on the other hand, is the food of life. Music speaks to us in many tongues and molds us into many different shapes. Music relaxes, invigorates, energizes and heals. From the great masters like Strauss and Mozart to the more contemporary Ella Fitzgerald and Aretha Franklin, music has always been the soul of mankind and a measure of a society’s development. Live music is especially attractive to any music lover because one gets to actually see their favorite musicians and hear them unplugged. A musical concert today is pure and undiluted energy. The musicians feed off the crowd’s energy and vice versa. A concert is an experience of a lifetime and one that you will continue to savor for the rest of your life. It is a once in a lifetime experience that will never be repeated and it remains in the memory for a long time. A concert is an adrenaline rush that canned music cannot hope to replicate and a bauble cannot replace.</w:t>
      </w:r>
      <w:r w:rsidRPr="00B96D16">
        <w:rPr>
          <w:rStyle w:val="apple-converted-space"/>
          <w:color w:val="333333"/>
          <w:sz w:val="22"/>
          <w:szCs w:val="22"/>
          <w:shd w:val="clear" w:color="auto" w:fill="FFFFFF"/>
          <w:lang w:val="en-US"/>
        </w:rPr>
        <w:t> </w:t>
      </w:r>
      <w:r w:rsidRPr="00B96D16">
        <w:rPr>
          <w:color w:val="333333"/>
          <w:sz w:val="22"/>
          <w:szCs w:val="22"/>
          <w:lang w:val="en-US"/>
        </w:rPr>
        <w:br/>
      </w:r>
      <w:r w:rsidRPr="00B96D16">
        <w:rPr>
          <w:color w:val="333333"/>
          <w:sz w:val="22"/>
          <w:szCs w:val="22"/>
          <w:shd w:val="clear" w:color="auto" w:fill="FFFFFF"/>
          <w:lang w:val="en-US"/>
        </w:rPr>
        <w:t>Thus, if I were indeed to make the choice, I would definitely choose to go to a concert due to the numerous reasons above.</w:t>
      </w:r>
      <w:r w:rsidRPr="00B96D16">
        <w:rPr>
          <w:rStyle w:val="apple-converted-space"/>
          <w:sz w:val="22"/>
          <w:szCs w:val="22"/>
          <w:shd w:val="clear" w:color="auto" w:fill="FFFFFF"/>
          <w:lang w:val="en-US"/>
        </w:rPr>
        <w:t> </w:t>
      </w:r>
    </w:p>
    <w:sectPr w:rsidR="00B96D16" w:rsidRPr="00B96D16" w:rsidSect="00BB401F">
      <w:footerReference w:type="default" r:id="rId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023A" w:rsidRDefault="003C023A" w:rsidP="00222F5A">
      <w:pPr>
        <w:spacing w:after="0" w:line="240" w:lineRule="auto"/>
      </w:pPr>
      <w:r>
        <w:separator/>
      </w:r>
    </w:p>
  </w:endnote>
  <w:endnote w:type="continuationSeparator" w:id="0">
    <w:p w:rsidR="003C023A" w:rsidRDefault="003C023A" w:rsidP="00222F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06754"/>
      <w:docPartObj>
        <w:docPartGallery w:val="Page Numbers (Bottom of Page)"/>
        <w:docPartUnique/>
      </w:docPartObj>
    </w:sdtPr>
    <w:sdtContent>
      <w:p w:rsidR="00222F5A" w:rsidRDefault="00222F5A">
        <w:pPr>
          <w:pStyle w:val="Altbilgi"/>
          <w:jc w:val="right"/>
        </w:pPr>
        <w:fldSimple w:instr=" PAGE   \* MERGEFORMAT ">
          <w:r w:rsidR="00B96D16">
            <w:rPr>
              <w:noProof/>
            </w:rPr>
            <w:t>14</w:t>
          </w:r>
        </w:fldSimple>
      </w:p>
    </w:sdtContent>
  </w:sdt>
  <w:p w:rsidR="00222F5A" w:rsidRDefault="00222F5A">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023A" w:rsidRDefault="003C023A" w:rsidP="00222F5A">
      <w:pPr>
        <w:spacing w:after="0" w:line="240" w:lineRule="auto"/>
      </w:pPr>
      <w:r>
        <w:separator/>
      </w:r>
    </w:p>
  </w:footnote>
  <w:footnote w:type="continuationSeparator" w:id="0">
    <w:p w:rsidR="003C023A" w:rsidRDefault="003C023A" w:rsidP="00222F5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grammar="clean"/>
  <w:defaultTabStop w:val="708"/>
  <w:hyphenationZone w:val="425"/>
  <w:characterSpacingControl w:val="doNotCompress"/>
  <w:footnotePr>
    <w:footnote w:id="-1"/>
    <w:footnote w:id="0"/>
  </w:footnotePr>
  <w:endnotePr>
    <w:endnote w:id="-1"/>
    <w:endnote w:id="0"/>
  </w:endnotePr>
  <w:compat/>
  <w:rsids>
    <w:rsidRoot w:val="003728B7"/>
    <w:rsid w:val="00222F5A"/>
    <w:rsid w:val="003728B7"/>
    <w:rsid w:val="0038287D"/>
    <w:rsid w:val="003C023A"/>
    <w:rsid w:val="004E7CE4"/>
    <w:rsid w:val="0087071A"/>
    <w:rsid w:val="008C6171"/>
    <w:rsid w:val="009F4C21"/>
    <w:rsid w:val="00B96D16"/>
    <w:rsid w:val="00BB401F"/>
    <w:rsid w:val="00D917E9"/>
    <w:rsid w:val="00DD0E1B"/>
    <w:rsid w:val="00FD1305"/>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01F"/>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apple-converted-space">
    <w:name w:val="apple-converted-space"/>
    <w:basedOn w:val="VarsaylanParagrafYazTipi"/>
    <w:rsid w:val="003728B7"/>
  </w:style>
  <w:style w:type="character" w:styleId="Gl">
    <w:name w:val="Strong"/>
    <w:basedOn w:val="VarsaylanParagrafYazTipi"/>
    <w:uiPriority w:val="22"/>
    <w:qFormat/>
    <w:rsid w:val="00222F5A"/>
    <w:rPr>
      <w:b/>
      <w:bCs/>
    </w:rPr>
  </w:style>
  <w:style w:type="paragraph" w:styleId="stbilgi">
    <w:name w:val="header"/>
    <w:basedOn w:val="Normal"/>
    <w:link w:val="stbilgiChar"/>
    <w:uiPriority w:val="99"/>
    <w:semiHidden/>
    <w:unhideWhenUsed/>
    <w:rsid w:val="00222F5A"/>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222F5A"/>
  </w:style>
  <w:style w:type="paragraph" w:styleId="Altbilgi">
    <w:name w:val="footer"/>
    <w:basedOn w:val="Normal"/>
    <w:link w:val="AltbilgiChar"/>
    <w:uiPriority w:val="99"/>
    <w:unhideWhenUsed/>
    <w:rsid w:val="00222F5A"/>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22F5A"/>
  </w:style>
  <w:style w:type="character" w:styleId="Kpr">
    <w:name w:val="Hyperlink"/>
    <w:basedOn w:val="VarsaylanParagrafYazTipi"/>
    <w:uiPriority w:val="99"/>
    <w:semiHidden/>
    <w:unhideWhenUsed/>
    <w:rsid w:val="00222F5A"/>
    <w:rPr>
      <w:color w:val="0000FF"/>
      <w:u w:val="single"/>
    </w:rPr>
  </w:style>
  <w:style w:type="paragraph" w:styleId="NormalWeb">
    <w:name w:val="Normal (Web)"/>
    <w:basedOn w:val="Normal"/>
    <w:uiPriority w:val="99"/>
    <w:unhideWhenUsed/>
    <w:rsid w:val="0087071A"/>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r="http://schemas.openxmlformats.org/officeDocument/2006/relationships" xmlns:w="http://schemas.openxmlformats.org/wordprocessingml/2006/main">
  <w:divs>
    <w:div w:id="142548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14</Pages>
  <Words>8380</Words>
  <Characters>47769</Characters>
  <Application>Microsoft Office Word</Application>
  <DocSecurity>0</DocSecurity>
  <Lines>398</Lines>
  <Paragraphs>112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56037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Beril</dc:creator>
  <cp:lastModifiedBy>Beril</cp:lastModifiedBy>
  <cp:revision>3</cp:revision>
  <dcterms:created xsi:type="dcterms:W3CDTF">2013-07-24T11:51:00Z</dcterms:created>
  <dcterms:modified xsi:type="dcterms:W3CDTF">2013-07-24T13:42:00Z</dcterms:modified>
</cp:coreProperties>
</file>